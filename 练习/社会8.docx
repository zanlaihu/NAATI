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D8946" w14:textId="2B518ED6" w:rsidR="006364DB" w:rsidRDefault="0084176E">
      <w:bookmarkStart w:id="0" w:name="_GoBack"/>
      <w:bookmarkEnd w:id="0"/>
      <w:r>
        <w:rPr>
          <w:rFonts w:hint="eastAsia"/>
        </w:rPr>
        <w:t>社会8</w:t>
      </w:r>
    </w:p>
    <w:p w14:paraId="48983033" w14:textId="187CC329" w:rsidR="0084176E" w:rsidRDefault="00303FF8">
      <w:r>
        <w:rPr>
          <w:rFonts w:hint="eastAsia"/>
        </w:rPr>
        <w:t>民主政权和独裁政权</w:t>
      </w:r>
    </w:p>
    <w:p w14:paraId="0557C9C0" w14:textId="77777777" w:rsidR="00303FF8" w:rsidRDefault="00303FF8"/>
    <w:p w14:paraId="117DF257" w14:textId="4EC0B66A" w:rsidR="00ED2AAB" w:rsidRDefault="00ED2AAB">
      <w:r>
        <w:rPr>
          <w:rFonts w:hint="eastAsia"/>
        </w:rPr>
        <w:t>我</w:t>
      </w:r>
      <w:del w:id="1" w:author="Zanlai Hu" w:date="2017-11-25T12:10:00Z">
        <w:r w:rsidRPr="00F37D7C" w:rsidDel="00D6690A">
          <w:rPr>
            <w:rFonts w:hint="eastAsia"/>
          </w:rPr>
          <w:delText>相信</w:delText>
        </w:r>
      </w:del>
      <w:ins w:id="2" w:author="Zanlai Hu" w:date="2017-11-25T11:21:00Z">
        <w:r w:rsidR="00934236">
          <w:rPr>
            <w:rFonts w:hint="eastAsia"/>
          </w:rPr>
          <w:t>认为</w:t>
        </w:r>
      </w:ins>
      <w:ins w:id="3" w:author="Zanlai Hu" w:date="2017-11-25T11:28:00Z">
        <w:r w:rsidR="00233E5A">
          <w:t>believe</w:t>
        </w:r>
      </w:ins>
      <w:r>
        <w:rPr>
          <w:rFonts w:hint="eastAsia"/>
        </w:rPr>
        <w:t>从这份</w:t>
      </w:r>
      <w:del w:id="4" w:author="Zanlai Hu" w:date="2017-11-25T12:21:00Z">
        <w:r w:rsidRPr="00233E5A" w:rsidDel="00646BF4">
          <w:rPr>
            <w:rFonts w:hint="eastAsia"/>
            <w:strike/>
            <w:rPrChange w:id="5" w:author="Zanlai Hu" w:date="2017-11-25T11:27:00Z">
              <w:rPr>
                <w:rFonts w:hint="eastAsia"/>
              </w:rPr>
            </w:rPrChange>
          </w:rPr>
          <w:delText>文件</w:delText>
        </w:r>
      </w:del>
      <w:ins w:id="6" w:author="Zanlai Hu" w:date="2017-11-25T11:27:00Z">
        <w:r w:rsidR="00233E5A">
          <w:rPr>
            <w:rFonts w:hint="eastAsia"/>
          </w:rPr>
          <w:t>论文</w:t>
        </w:r>
        <w:r w:rsidR="00233E5A">
          <w:t>paper</w:t>
        </w:r>
      </w:ins>
      <w:r>
        <w:rPr>
          <w:rFonts w:hint="eastAsia"/>
        </w:rPr>
        <w:t>所</w:t>
      </w:r>
      <w:del w:id="7" w:author="Zanlai Hu" w:date="2017-11-25T12:10:00Z">
        <w:r w:rsidRPr="00F37D7C" w:rsidDel="00D6690A">
          <w:rPr>
            <w:rFonts w:hint="eastAsia"/>
          </w:rPr>
          <w:delText>呈现</w:delText>
        </w:r>
      </w:del>
      <w:ins w:id="8" w:author="Zanlai Hu" w:date="2017-11-25T11:29:00Z">
        <w:r w:rsidR="00233E5A">
          <w:rPr>
            <w:rFonts w:hint="eastAsia"/>
          </w:rPr>
          <w:t>提供</w:t>
        </w:r>
        <w:r w:rsidR="00233E5A">
          <w:t>present</w:t>
        </w:r>
      </w:ins>
      <w:r>
        <w:rPr>
          <w:rFonts w:hint="eastAsia"/>
        </w:rPr>
        <w:t>的证据里我们可以得出</w:t>
      </w:r>
      <w:del w:id="9" w:author="Zanlai Hu" w:date="2017-11-25T12:10:00Z">
        <w:r w:rsidRPr="00233E5A" w:rsidDel="00D6690A">
          <w:rPr>
            <w:rFonts w:hint="eastAsia"/>
            <w:strike/>
            <w:rPrChange w:id="10" w:author="Zanlai Hu" w:date="2017-11-25T11:28:00Z">
              <w:rPr>
                <w:rFonts w:hint="eastAsia"/>
              </w:rPr>
            </w:rPrChange>
          </w:rPr>
          <w:delText>许多总结</w:delText>
        </w:r>
      </w:del>
      <w:ins w:id="11" w:author="Zanlai Hu" w:date="2017-11-25T11:28:00Z">
        <w:r w:rsidR="00233E5A">
          <w:t>several</w:t>
        </w:r>
        <w:r w:rsidR="00233E5A">
          <w:rPr>
            <w:rFonts w:hint="eastAsia"/>
          </w:rPr>
          <w:t>几个</w:t>
        </w:r>
      </w:ins>
      <w:ins w:id="12" w:author="Zanlai Hu" w:date="2017-11-25T11:29:00Z">
        <w:r w:rsidR="00233E5A">
          <w:t>conclusion</w:t>
        </w:r>
        <w:r w:rsidR="00233E5A">
          <w:rPr>
            <w:rFonts w:hint="eastAsia"/>
          </w:rPr>
          <w:t>结论</w:t>
        </w:r>
      </w:ins>
      <w:r>
        <w:rPr>
          <w:rFonts w:hint="eastAsia"/>
        </w:rPr>
        <w:t>。但是</w:t>
      </w:r>
      <w:r w:rsidRPr="00F37D7C">
        <w:rPr>
          <w:rFonts w:hint="eastAsia"/>
          <w:strike/>
          <w:rPrChange w:id="13" w:author="Zanlai Hu" w:date="2017-11-25T12:23:00Z">
            <w:rPr>
              <w:rFonts w:hint="eastAsia"/>
            </w:rPr>
          </w:rPrChange>
        </w:rPr>
        <w:t>有两点我想要</w:t>
      </w:r>
      <w:r w:rsidR="00E905A2" w:rsidRPr="00F37D7C">
        <w:rPr>
          <w:rFonts w:hint="eastAsia"/>
          <w:strike/>
          <w:rPrChange w:id="14" w:author="Zanlai Hu" w:date="2017-11-25T12:23:00Z">
            <w:rPr>
              <w:rFonts w:hint="eastAsia"/>
            </w:rPr>
          </w:rPrChange>
        </w:rPr>
        <w:t>重点讨论</w:t>
      </w:r>
      <w:ins w:id="15" w:author="Zanlai Hu" w:date="2017-11-25T11:30:00Z">
        <w:r w:rsidR="00233E5A">
          <w:rPr>
            <w:rFonts w:hint="eastAsia"/>
          </w:rPr>
          <w:t>我想着重谈其中两点</w:t>
        </w:r>
      </w:ins>
      <w:r w:rsidR="00E905A2">
        <w:rPr>
          <w:rFonts w:hint="eastAsia"/>
        </w:rPr>
        <w:t>。</w:t>
      </w:r>
    </w:p>
    <w:p w14:paraId="27C6B6F8" w14:textId="77777777" w:rsidR="00E905A2" w:rsidRDefault="00E905A2"/>
    <w:p w14:paraId="0D6606E3" w14:textId="14BADCC9" w:rsidR="00E905A2" w:rsidRDefault="00E905A2">
      <w:r>
        <w:rPr>
          <w:rFonts w:hint="eastAsia"/>
        </w:rPr>
        <w:t>首先，</w:t>
      </w:r>
      <w:r w:rsidR="00F6694B">
        <w:rPr>
          <w:rFonts w:hint="eastAsia"/>
        </w:rPr>
        <w:t>促使独裁政策的垮台是有可能的，最近在阿富汗和伊拉克就做到了这点。是否可以不用武力做到还不清楚，并且在使用武力的时候就造成一系列新的问题和仇恨就像我们现在在伊拉克看到的那样。</w:t>
      </w:r>
      <w:r w:rsidR="000F5E05">
        <w:rPr>
          <w:rFonts w:hint="eastAsia"/>
        </w:rPr>
        <w:t>对于其它的独裁政策，</w:t>
      </w:r>
      <w:del w:id="16" w:author="Zanlai Hu" w:date="2017-11-25T12:23:00Z">
        <w:r w:rsidR="000F5E05" w:rsidRPr="009D3C69" w:rsidDel="00F37D7C">
          <w:rPr>
            <w:rFonts w:hint="eastAsia"/>
            <w:strike/>
            <w:rPrChange w:id="17" w:author="Zanlai Hu" w:date="2017-11-25T11:58:00Z">
              <w:rPr>
                <w:rFonts w:hint="eastAsia"/>
              </w:rPr>
            </w:rPrChange>
          </w:rPr>
          <w:delText>改变</w:delText>
        </w:r>
      </w:del>
      <w:ins w:id="18" w:author="Zanlai Hu" w:date="2017-11-25T11:58:00Z">
        <w:r w:rsidR="009D3C69">
          <w:rPr>
            <w:rFonts w:hint="eastAsia"/>
          </w:rPr>
          <w:t>变革</w:t>
        </w:r>
      </w:ins>
      <w:r w:rsidR="000F5E05">
        <w:rPr>
          <w:rFonts w:hint="eastAsia"/>
        </w:rPr>
        <w:t>和政策改革需要从内部开始，俄罗斯就是主要从内部开始的。</w:t>
      </w:r>
    </w:p>
    <w:p w14:paraId="1E22EE2F" w14:textId="77777777" w:rsidR="000F5E05" w:rsidRDefault="000F5E05"/>
    <w:p w14:paraId="3D1851FF" w14:textId="2DC4465F" w:rsidR="0084176E" w:rsidRDefault="00D6690A">
      <w:ins w:id="19" w:author="Zanlai Hu" w:date="2017-11-25T12:10:00Z">
        <w:r>
          <w:rPr>
            <w:rFonts w:hint="eastAsia"/>
          </w:rPr>
          <w:t>如果</w:t>
        </w:r>
      </w:ins>
      <w:del w:id="20" w:author="Zanlai Hu" w:date="2017-11-25T12:10:00Z">
        <w:r w:rsidR="00E23443" w:rsidDel="00D6690A">
          <w:rPr>
            <w:rFonts w:hint="eastAsia"/>
          </w:rPr>
          <w:delText>在</w:delText>
        </w:r>
      </w:del>
      <w:r w:rsidR="00E23443">
        <w:rPr>
          <w:rFonts w:hint="eastAsia"/>
        </w:rPr>
        <w:t>没有国际社会</w:t>
      </w:r>
      <w:ins w:id="21" w:author="Zanlai Hu" w:date="2017-11-25T12:09:00Z">
        <w:r w:rsidR="00F90591">
          <w:rPr>
            <w:rFonts w:hint="eastAsia"/>
          </w:rPr>
          <w:t>通过联合国对此</w:t>
        </w:r>
      </w:ins>
      <w:r w:rsidR="00E23443">
        <w:rPr>
          <w:rFonts w:hint="eastAsia"/>
        </w:rPr>
        <w:t>明确支持</w:t>
      </w:r>
      <w:del w:id="22" w:author="Zanlai Hu" w:date="2017-11-25T12:10:00Z">
        <w:r w:rsidR="00E23443" w:rsidDel="00D6690A">
          <w:rPr>
            <w:rFonts w:hint="eastAsia"/>
          </w:rPr>
          <w:delText>下</w:delText>
        </w:r>
      </w:del>
      <w:r w:rsidR="00E23443">
        <w:rPr>
          <w:rFonts w:hint="eastAsia"/>
        </w:rPr>
        <w:t>，不应该使用武力来推翻一个主权国家的独裁政权。</w:t>
      </w:r>
    </w:p>
    <w:p w14:paraId="069F61CB" w14:textId="77777777" w:rsidR="003D65F2" w:rsidRDefault="00E23443">
      <w:pPr>
        <w:rPr>
          <w:ins w:id="23" w:author="Zanlai Hu" w:date="2017-11-25T12:29:00Z"/>
          <w:color w:val="000000" w:themeColor="text1"/>
        </w:rPr>
      </w:pPr>
      <w:r>
        <w:rPr>
          <w:rFonts w:hint="eastAsia"/>
        </w:rPr>
        <w:t>虽然联合国有种种瑕疵，但它是一个真正存在的国际性组织。</w:t>
      </w:r>
      <w:ins w:id="24" w:author="Zanlai Hu" w:date="2017-11-25T12:28:00Z">
        <w:r w:rsidR="003D65F2">
          <w:rPr>
            <w:rFonts w:hint="eastAsia"/>
            <w:color w:val="000000" w:themeColor="text1"/>
          </w:rPr>
          <w:t>针对粗暴侵犯人权和压迫，可以不适用战争，而是可以使用一系列的外交手段，其中包括施加政治压力和进行经济</w:t>
        </w:r>
      </w:ins>
      <w:ins w:id="25" w:author="Zanlai Hu" w:date="2017-11-25T12:29:00Z">
        <w:r w:rsidR="003D65F2">
          <w:rPr>
            <w:rFonts w:hint="eastAsia"/>
            <w:color w:val="000000" w:themeColor="text1"/>
          </w:rPr>
          <w:t>制裁。</w:t>
        </w:r>
      </w:ins>
    </w:p>
    <w:p w14:paraId="1C0B948A" w14:textId="77777777" w:rsidR="003D65F2" w:rsidRDefault="003D65F2">
      <w:pPr>
        <w:rPr>
          <w:ins w:id="26" w:author="Zanlai Hu" w:date="2017-11-25T12:29:00Z"/>
          <w:color w:val="000000" w:themeColor="text1"/>
        </w:rPr>
      </w:pPr>
    </w:p>
    <w:p w14:paraId="690E8411" w14:textId="4DF6C2B7" w:rsidR="0084176E" w:rsidRDefault="007254C7">
      <w:pPr>
        <w:rPr>
          <w:color w:val="000000" w:themeColor="text1"/>
        </w:rPr>
      </w:pPr>
      <w:r>
        <w:rPr>
          <w:rFonts w:hint="eastAsia"/>
        </w:rPr>
        <w:t>第二个结论是，国家主权和人道主义干涉之间的矛盾不太可能在可预见的将来得到解决。</w:t>
      </w:r>
      <w:r w:rsidR="00E03DD0">
        <w:rPr>
          <w:rFonts w:hint="eastAsia"/>
        </w:rPr>
        <w:t>我的</w:t>
      </w:r>
      <w:r w:rsidR="00E03DD0" w:rsidRPr="00E03DD0">
        <w:rPr>
          <w:rFonts w:hint="eastAsia"/>
          <w:color w:val="4472C4" w:themeColor="accent1"/>
        </w:rPr>
        <w:t>实际</w:t>
      </w:r>
      <w:r w:rsidR="00E03DD0">
        <w:rPr>
          <w:rFonts w:hint="eastAsia"/>
        </w:rPr>
        <w:t>经验</w:t>
      </w:r>
      <w:r w:rsidR="00E03DD0" w:rsidRPr="00E03DD0">
        <w:rPr>
          <w:rFonts w:hint="eastAsia"/>
          <w:color w:val="4472C4" w:themeColor="accent1"/>
        </w:rPr>
        <w:t>表明</w:t>
      </w:r>
      <w:r w:rsidR="00E03DD0">
        <w:rPr>
          <w:rFonts w:hint="eastAsia"/>
        </w:rPr>
        <w:t>，</w:t>
      </w:r>
      <w:r w:rsidR="00E03DD0" w:rsidRPr="00E03DD0">
        <w:rPr>
          <w:rFonts w:hint="eastAsia"/>
          <w:color w:val="4472C4" w:themeColor="accent1"/>
        </w:rPr>
        <w:t>捍卫</w:t>
      </w:r>
      <w:r w:rsidR="00E03DD0">
        <w:rPr>
          <w:rFonts w:hint="eastAsia"/>
        </w:rPr>
        <w:t>主权国家完整性仍然是国际关系的核心。</w:t>
      </w:r>
      <w:r w:rsidR="003D282B">
        <w:rPr>
          <w:rFonts w:hint="eastAsia"/>
        </w:rPr>
        <w:t>一个奇怪的事实是：经济的全球化和相互依赖达到了前所未有的程度，但政治仍然坚定地注重有争议的主权问题。</w:t>
      </w:r>
    </w:p>
    <w:p w14:paraId="3E165FA7" w14:textId="07DBD53A" w:rsidR="00303FF8" w:rsidRPr="006D5782" w:rsidRDefault="00303FF8">
      <w:pPr>
        <w:rPr>
          <w:b/>
          <w:color w:val="000000" w:themeColor="text1"/>
        </w:rPr>
      </w:pPr>
    </w:p>
    <w:p w14:paraId="7B604D66" w14:textId="4B00876E" w:rsidR="00303FF8" w:rsidRPr="009B0CFC" w:rsidRDefault="006D5782">
      <w:pPr>
        <w:rPr>
          <w:b/>
          <w:color w:val="4472C4" w:themeColor="accent1"/>
        </w:rPr>
      </w:pPr>
      <w:r w:rsidRPr="009B0CFC">
        <w:rPr>
          <w:b/>
          <w:color w:val="4472C4" w:themeColor="accent1"/>
        </w:rPr>
        <w:t>I</w:t>
      </w:r>
      <w:r w:rsidRPr="009B0CFC">
        <w:rPr>
          <w:rFonts w:hint="eastAsia"/>
          <w:b/>
          <w:color w:val="4472C4" w:themeColor="accent1"/>
        </w:rPr>
        <w:t>ntegrity 完整性</w:t>
      </w:r>
    </w:p>
    <w:p w14:paraId="6CED779C" w14:textId="55B3AECD" w:rsidR="0084176E" w:rsidRPr="009B0CFC" w:rsidRDefault="007254C7">
      <w:pPr>
        <w:rPr>
          <w:b/>
          <w:color w:val="4472C4" w:themeColor="accent1"/>
        </w:rPr>
      </w:pPr>
      <w:r w:rsidRPr="009B0CFC">
        <w:rPr>
          <w:b/>
          <w:color w:val="4472C4" w:themeColor="accent1"/>
        </w:rPr>
        <w:t>The defense</w:t>
      </w:r>
      <w:r w:rsidRPr="009B0CFC">
        <w:rPr>
          <w:rFonts w:hint="eastAsia"/>
          <w:b/>
          <w:color w:val="4472C4" w:themeColor="accent1"/>
        </w:rPr>
        <w:t xml:space="preserve"> 捍卫</w:t>
      </w:r>
    </w:p>
    <w:p w14:paraId="6D128A0A" w14:textId="77777777" w:rsidR="0084176E" w:rsidRPr="009B0CFC" w:rsidRDefault="00E23443">
      <w:pPr>
        <w:rPr>
          <w:b/>
          <w:color w:val="4472C4" w:themeColor="accent1"/>
        </w:rPr>
      </w:pPr>
      <w:r w:rsidRPr="009B0CFC">
        <w:rPr>
          <w:rFonts w:hint="eastAsia"/>
          <w:b/>
          <w:color w:val="4472C4" w:themeColor="accent1"/>
        </w:rPr>
        <w:t>regime政权</w:t>
      </w:r>
    </w:p>
    <w:p w14:paraId="7B4690E6" w14:textId="77777777" w:rsidR="0084176E" w:rsidRPr="009B0CFC" w:rsidRDefault="00E23443">
      <w:pPr>
        <w:rPr>
          <w:b/>
          <w:color w:val="4472C4" w:themeColor="accent1"/>
        </w:rPr>
      </w:pPr>
      <w:r w:rsidRPr="009B0CFC">
        <w:rPr>
          <w:rFonts w:hint="eastAsia"/>
          <w:b/>
          <w:color w:val="4472C4" w:themeColor="accent1"/>
        </w:rPr>
        <w:t>without除非</w:t>
      </w:r>
    </w:p>
    <w:p w14:paraId="5D31BDB7" w14:textId="77777777" w:rsidR="0084176E" w:rsidRDefault="0084176E"/>
    <w:p w14:paraId="72E16FD2" w14:textId="058943DB" w:rsidR="007842FC" w:rsidRDefault="007842FC"/>
    <w:sectPr w:rsidR="007842FC" w:rsidSect="005975C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anlai Hu">
    <w15:presenceInfo w15:providerId="None" w15:userId="Zanlai 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76E"/>
    <w:rsid w:val="000768D6"/>
    <w:rsid w:val="000F5E05"/>
    <w:rsid w:val="00170EA1"/>
    <w:rsid w:val="00206501"/>
    <w:rsid w:val="00233E5A"/>
    <w:rsid w:val="002C2A19"/>
    <w:rsid w:val="00303FF8"/>
    <w:rsid w:val="0038314E"/>
    <w:rsid w:val="003D282B"/>
    <w:rsid w:val="003D65F2"/>
    <w:rsid w:val="00552840"/>
    <w:rsid w:val="00580E89"/>
    <w:rsid w:val="005975C1"/>
    <w:rsid w:val="005A334F"/>
    <w:rsid w:val="00646BF4"/>
    <w:rsid w:val="006D5782"/>
    <w:rsid w:val="007254C7"/>
    <w:rsid w:val="007842FC"/>
    <w:rsid w:val="0084176E"/>
    <w:rsid w:val="00934236"/>
    <w:rsid w:val="009B0CFC"/>
    <w:rsid w:val="009D3C69"/>
    <w:rsid w:val="00B44836"/>
    <w:rsid w:val="00D21A73"/>
    <w:rsid w:val="00D6690A"/>
    <w:rsid w:val="00E03DD0"/>
    <w:rsid w:val="00E23443"/>
    <w:rsid w:val="00E905A2"/>
    <w:rsid w:val="00ED2AAB"/>
    <w:rsid w:val="00F37D7C"/>
    <w:rsid w:val="00F6694B"/>
    <w:rsid w:val="00F90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7E67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934236"/>
    <w:rPr>
      <w:sz w:val="21"/>
      <w:szCs w:val="21"/>
    </w:rPr>
  </w:style>
  <w:style w:type="paragraph" w:styleId="a4">
    <w:name w:val="annotation text"/>
    <w:basedOn w:val="a"/>
    <w:link w:val="a5"/>
    <w:uiPriority w:val="99"/>
    <w:semiHidden/>
    <w:unhideWhenUsed/>
    <w:rsid w:val="00934236"/>
    <w:pPr>
      <w:jc w:val="left"/>
    </w:pPr>
  </w:style>
  <w:style w:type="character" w:customStyle="1" w:styleId="a5">
    <w:name w:val="批注文字字符"/>
    <w:basedOn w:val="a0"/>
    <w:link w:val="a4"/>
    <w:uiPriority w:val="99"/>
    <w:semiHidden/>
    <w:rsid w:val="00934236"/>
  </w:style>
  <w:style w:type="paragraph" w:styleId="a6">
    <w:name w:val="annotation subject"/>
    <w:basedOn w:val="a4"/>
    <w:next w:val="a4"/>
    <w:link w:val="a7"/>
    <w:uiPriority w:val="99"/>
    <w:semiHidden/>
    <w:unhideWhenUsed/>
    <w:rsid w:val="00934236"/>
    <w:rPr>
      <w:b/>
      <w:bCs/>
    </w:rPr>
  </w:style>
  <w:style w:type="character" w:customStyle="1" w:styleId="a7">
    <w:name w:val="批注主题字符"/>
    <w:basedOn w:val="a5"/>
    <w:link w:val="a6"/>
    <w:uiPriority w:val="99"/>
    <w:semiHidden/>
    <w:rsid w:val="00934236"/>
    <w:rPr>
      <w:b/>
      <w:bCs/>
    </w:rPr>
  </w:style>
  <w:style w:type="paragraph" w:styleId="a8">
    <w:name w:val="Balloon Text"/>
    <w:basedOn w:val="a"/>
    <w:link w:val="a9"/>
    <w:uiPriority w:val="99"/>
    <w:semiHidden/>
    <w:unhideWhenUsed/>
    <w:rsid w:val="00934236"/>
    <w:rPr>
      <w:rFonts w:ascii="宋体" w:eastAsia="宋体"/>
      <w:sz w:val="18"/>
      <w:szCs w:val="18"/>
    </w:rPr>
  </w:style>
  <w:style w:type="character" w:customStyle="1" w:styleId="a9">
    <w:name w:val="批注框文本字符"/>
    <w:basedOn w:val="a0"/>
    <w:link w:val="a8"/>
    <w:uiPriority w:val="99"/>
    <w:semiHidden/>
    <w:rsid w:val="00934236"/>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175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80</Words>
  <Characters>460</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Zanlai Hu</dc:creator>
  <cp:keywords/>
  <dc:description/>
  <cp:lastModifiedBy>Zanlai Hu</cp:lastModifiedBy>
  <cp:revision>9</cp:revision>
  <dcterms:created xsi:type="dcterms:W3CDTF">2017-11-24T23:30:00Z</dcterms:created>
  <dcterms:modified xsi:type="dcterms:W3CDTF">2017-11-25T01:57:00Z</dcterms:modified>
</cp:coreProperties>
</file>