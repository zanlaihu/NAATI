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D0ED5" w14:textId="77777777" w:rsidR="006364DB" w:rsidRPr="001A1584" w:rsidRDefault="005600EC">
      <w:pPr>
        <w:rPr>
          <w:rFonts w:hint="eastAsia"/>
          <w:sz w:val="32"/>
          <w:szCs w:val="32"/>
        </w:rPr>
      </w:pPr>
      <w:r w:rsidRPr="001A1584">
        <w:rPr>
          <w:rFonts w:hint="eastAsia"/>
          <w:sz w:val="32"/>
          <w:szCs w:val="32"/>
        </w:rPr>
        <w:t>环境</w:t>
      </w:r>
      <w:r w:rsidR="00E92CAE" w:rsidRPr="001A1584">
        <w:rPr>
          <w:rFonts w:hint="eastAsia"/>
          <w:sz w:val="32"/>
          <w:szCs w:val="32"/>
        </w:rPr>
        <w:t>9</w:t>
      </w:r>
    </w:p>
    <w:p w14:paraId="05D39586" w14:textId="77777777" w:rsidR="00FD1F7F" w:rsidRPr="001A1584" w:rsidRDefault="00FD1F7F">
      <w:pPr>
        <w:rPr>
          <w:rFonts w:hint="eastAsia"/>
          <w:sz w:val="32"/>
          <w:szCs w:val="32"/>
        </w:rPr>
      </w:pPr>
    </w:p>
    <w:p w14:paraId="211BE4D0" w14:textId="3411C432" w:rsidR="00FD1F7F" w:rsidRPr="001A1584" w:rsidRDefault="00FD1F7F">
      <w:pPr>
        <w:rPr>
          <w:rFonts w:hint="eastAsia"/>
          <w:sz w:val="32"/>
          <w:szCs w:val="32"/>
        </w:rPr>
      </w:pPr>
      <w:r w:rsidRPr="001A1584">
        <w:rPr>
          <w:rFonts w:hint="eastAsia"/>
          <w:sz w:val="32"/>
          <w:szCs w:val="32"/>
        </w:rPr>
        <w:t>全球变暖对穷人威胁更大</w:t>
      </w:r>
    </w:p>
    <w:p w14:paraId="719EB8F9" w14:textId="77777777" w:rsidR="00E92CAE" w:rsidRPr="001A1584" w:rsidRDefault="00E92CAE">
      <w:pPr>
        <w:rPr>
          <w:rFonts w:hint="eastAsia"/>
          <w:sz w:val="32"/>
          <w:szCs w:val="32"/>
        </w:rPr>
      </w:pPr>
    </w:p>
    <w:p w14:paraId="712B201D" w14:textId="2B105058" w:rsidR="00E92CAE" w:rsidRPr="001A1584" w:rsidRDefault="00B87E4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世界几个主要的国际和</w:t>
      </w:r>
      <w:r w:rsidR="00E92CAE" w:rsidRPr="001A1584">
        <w:rPr>
          <w:rFonts w:hint="eastAsia"/>
          <w:sz w:val="32"/>
          <w:szCs w:val="32"/>
        </w:rPr>
        <w:t>发展组织称</w:t>
      </w:r>
      <w:r w:rsidR="007D7AA3" w:rsidRPr="001A1584">
        <w:rPr>
          <w:rFonts w:hint="eastAsia"/>
          <w:sz w:val="32"/>
          <w:szCs w:val="32"/>
        </w:rPr>
        <w:t>，全球变暖有可能会</w:t>
      </w:r>
      <w:r w:rsidR="00E65B37" w:rsidRPr="00E65B37">
        <w:rPr>
          <w:rFonts w:hint="eastAsia"/>
          <w:color w:val="FF0000"/>
          <w:sz w:val="32"/>
          <w:szCs w:val="32"/>
        </w:rPr>
        <w:t>re</w:t>
      </w:r>
      <w:r w:rsidR="00E65B37" w:rsidRPr="00E65B37">
        <w:rPr>
          <w:color w:val="FF0000"/>
          <w:sz w:val="32"/>
          <w:szCs w:val="32"/>
        </w:rPr>
        <w:t>verse</w:t>
      </w:r>
      <w:r w:rsidR="007D7AA3" w:rsidRPr="001A1584">
        <w:rPr>
          <w:rFonts w:hint="eastAsia"/>
          <w:sz w:val="32"/>
          <w:szCs w:val="32"/>
        </w:rPr>
        <w:t>逆转人类的</w:t>
      </w:r>
      <w:del w:id="0" w:author="Zanlai Hu" w:date="2017-11-29T17:10:00Z">
        <w:r w:rsidR="007D7AA3" w:rsidRPr="007D25F0" w:rsidDel="007D25F0">
          <w:rPr>
            <w:rFonts w:hint="eastAsia"/>
            <w:sz w:val="32"/>
            <w:szCs w:val="32"/>
          </w:rPr>
          <w:delText>发展</w:delText>
        </w:r>
      </w:del>
      <w:ins w:id="1" w:author="Zanlai Hu" w:date="2017-11-29T17:10:00Z">
        <w:r w:rsidR="007D25F0" w:rsidRPr="007D25F0">
          <w:rPr>
            <w:rFonts w:hint="eastAsia"/>
            <w:sz w:val="32"/>
            <w:szCs w:val="32"/>
          </w:rPr>
          <w:t>进步</w:t>
        </w:r>
      </w:ins>
      <w:r w:rsidR="005D6384" w:rsidRPr="001A1584">
        <w:rPr>
          <w:rFonts w:hint="eastAsia"/>
          <w:sz w:val="32"/>
          <w:szCs w:val="32"/>
        </w:rPr>
        <w:t>，会无法实现全欧洲减少</w:t>
      </w:r>
      <w:r w:rsidR="009D392B" w:rsidRPr="001A1584">
        <w:rPr>
          <w:rFonts w:hint="eastAsia"/>
          <w:sz w:val="32"/>
          <w:szCs w:val="32"/>
        </w:rPr>
        <w:t>，使联合国</w:t>
      </w:r>
      <w:r w:rsidR="00E65B37" w:rsidRPr="00E65B37">
        <w:rPr>
          <w:rFonts w:hint="eastAsia"/>
          <w:color w:val="FF0000"/>
          <w:sz w:val="32"/>
          <w:szCs w:val="32"/>
        </w:rPr>
        <w:t>所有</w:t>
      </w:r>
      <w:r w:rsidR="009D392B" w:rsidRPr="001A1584">
        <w:rPr>
          <w:rFonts w:hint="eastAsia"/>
          <w:sz w:val="32"/>
          <w:szCs w:val="32"/>
        </w:rPr>
        <w:t>减少贫困</w:t>
      </w:r>
      <w:r w:rsidR="00E65B37">
        <w:rPr>
          <w:rFonts w:hint="eastAsia"/>
          <w:sz w:val="32"/>
          <w:szCs w:val="32"/>
        </w:rPr>
        <w:t>的</w:t>
      </w:r>
      <w:r w:rsidR="009D392B" w:rsidRPr="001A1584">
        <w:rPr>
          <w:rFonts w:hint="eastAsia"/>
          <w:sz w:val="32"/>
          <w:szCs w:val="32"/>
        </w:rPr>
        <w:t>目标无法实现。</w:t>
      </w:r>
    </w:p>
    <w:p w14:paraId="1E7BFBE3" w14:textId="77777777" w:rsidR="009D392B" w:rsidRPr="001A1584" w:rsidRDefault="009D392B">
      <w:pPr>
        <w:rPr>
          <w:rFonts w:hint="eastAsia"/>
          <w:sz w:val="32"/>
          <w:szCs w:val="32"/>
        </w:rPr>
      </w:pPr>
    </w:p>
    <w:p w14:paraId="157AF6FA" w14:textId="0BB7F0C8" w:rsidR="009D392B" w:rsidRPr="001A1584" w:rsidRDefault="009D392B">
      <w:pPr>
        <w:rPr>
          <w:rFonts w:hint="eastAsia"/>
          <w:sz w:val="32"/>
          <w:szCs w:val="32"/>
        </w:rPr>
      </w:pPr>
      <w:r w:rsidRPr="001A1584">
        <w:rPr>
          <w:rFonts w:hint="eastAsia"/>
          <w:sz w:val="32"/>
          <w:szCs w:val="32"/>
        </w:rPr>
        <w:t>在今日的</w:t>
      </w:r>
      <w:ins w:id="2" w:author="Zanlai Hu" w:date="2017-11-29T17:00:00Z">
        <w:r w:rsidR="00E65B37">
          <w:rPr>
            <w:rFonts w:hint="eastAsia"/>
            <w:sz w:val="32"/>
            <w:szCs w:val="32"/>
          </w:rPr>
          <w:t>发布的</w:t>
        </w:r>
      </w:ins>
      <w:r w:rsidRPr="001A1584">
        <w:rPr>
          <w:rFonts w:hint="eastAsia"/>
          <w:sz w:val="32"/>
          <w:szCs w:val="32"/>
        </w:rPr>
        <w:t>报</w:t>
      </w:r>
      <w:ins w:id="3" w:author="Zanlai Hu" w:date="2017-11-29T17:00:00Z">
        <w:r w:rsidR="00E65B37">
          <w:rPr>
            <w:rFonts w:hint="eastAsia"/>
            <w:sz w:val="32"/>
            <w:szCs w:val="32"/>
          </w:rPr>
          <w:t>告</w:t>
        </w:r>
      </w:ins>
      <w:del w:id="4" w:author="Zanlai Hu" w:date="2017-11-29T17:00:00Z">
        <w:r w:rsidRPr="001A1584" w:rsidDel="00E65B37">
          <w:rPr>
            <w:rFonts w:hint="eastAsia"/>
            <w:sz w:val="32"/>
            <w:szCs w:val="32"/>
          </w:rPr>
          <w:delText>道</w:delText>
        </w:r>
      </w:del>
      <w:r w:rsidRPr="001A1584">
        <w:rPr>
          <w:rFonts w:hint="eastAsia"/>
          <w:sz w:val="32"/>
          <w:szCs w:val="32"/>
        </w:rPr>
        <w:t>中，</w:t>
      </w:r>
      <w:ins w:id="5" w:author="Zanlai Hu" w:date="2017-11-29T17:01:00Z">
        <w:r w:rsidR="00E65B37">
          <w:rPr>
            <w:rFonts w:hint="eastAsia"/>
            <w:sz w:val="32"/>
            <w:szCs w:val="32"/>
          </w:rPr>
          <w:t>牛津饥荒救济委员会、绿色和平组织</w:t>
        </w:r>
      </w:ins>
      <w:ins w:id="6" w:author="Zanlai Hu" w:date="2017-11-29T17:03:00Z">
        <w:r w:rsidR="009B3E23">
          <w:rPr>
            <w:rFonts w:hint="eastAsia"/>
            <w:sz w:val="32"/>
            <w:szCs w:val="32"/>
          </w:rPr>
          <w:t>等组织</w:t>
        </w:r>
      </w:ins>
      <w:r w:rsidRPr="001A1584">
        <w:rPr>
          <w:rFonts w:hint="eastAsia"/>
          <w:sz w:val="32"/>
          <w:szCs w:val="32"/>
        </w:rPr>
        <w:t>声称</w:t>
      </w:r>
      <w:ins w:id="7" w:author="Zanlai Hu" w:date="2017-11-29T17:04:00Z">
        <w:r w:rsidR="009B3E23">
          <w:rPr>
            <w:rFonts w:hint="eastAsia"/>
            <w:sz w:val="32"/>
            <w:szCs w:val="32"/>
          </w:rPr>
          <w:t>富裕国家的政府</w:t>
        </w:r>
      </w:ins>
      <w:del w:id="8" w:author="Zanlai Hu" w:date="2017-11-29T17:04:00Z">
        <w:r w:rsidRPr="001A1584" w:rsidDel="009B3E23">
          <w:rPr>
            <w:rFonts w:hint="eastAsia"/>
            <w:sz w:val="32"/>
            <w:szCs w:val="32"/>
          </w:rPr>
          <w:delText>富有的政府</w:delText>
        </w:r>
      </w:del>
      <w:r w:rsidRPr="001A1584">
        <w:rPr>
          <w:rFonts w:hint="eastAsia"/>
          <w:sz w:val="32"/>
          <w:szCs w:val="32"/>
        </w:rPr>
        <w:t>必须立即</w:t>
      </w:r>
      <w:ins w:id="9" w:author="Zanlai Hu" w:date="2017-11-29T17:05:00Z">
        <w:r w:rsidR="009B3E23">
          <w:rPr>
            <w:rFonts w:hint="eastAsia"/>
            <w:sz w:val="32"/>
            <w:szCs w:val="32"/>
          </w:rPr>
          <w:t>应对</w:t>
        </w:r>
      </w:ins>
      <w:del w:id="10" w:author="Zanlai Hu" w:date="2017-11-29T17:05:00Z">
        <w:r w:rsidRPr="001A1584" w:rsidDel="009B3E23">
          <w:rPr>
            <w:rFonts w:hint="eastAsia"/>
            <w:sz w:val="32"/>
            <w:szCs w:val="32"/>
          </w:rPr>
          <w:delText>就</w:delText>
        </w:r>
      </w:del>
      <w:r w:rsidRPr="001A1584">
        <w:rPr>
          <w:rFonts w:hint="eastAsia"/>
          <w:sz w:val="32"/>
          <w:szCs w:val="32"/>
        </w:rPr>
        <w:t>气候变化来避免</w:t>
      </w:r>
      <w:del w:id="11" w:author="Zanlai Hu" w:date="2017-11-29T17:09:00Z">
        <w:r w:rsidRPr="001A1584" w:rsidDel="009D54C5">
          <w:rPr>
            <w:rFonts w:hint="eastAsia"/>
            <w:sz w:val="32"/>
            <w:szCs w:val="32"/>
          </w:rPr>
          <w:delText>更高程度的</w:delText>
        </w:r>
      </w:del>
      <w:r w:rsidRPr="001A1584">
        <w:rPr>
          <w:rFonts w:hint="eastAsia"/>
          <w:sz w:val="32"/>
          <w:szCs w:val="32"/>
        </w:rPr>
        <w:t>世界范围贫困</w:t>
      </w:r>
      <w:ins w:id="12" w:author="Zanlai Hu" w:date="2017-11-29T17:09:00Z">
        <w:r w:rsidR="009D54C5">
          <w:rPr>
            <w:rFonts w:hint="eastAsia"/>
            <w:sz w:val="32"/>
            <w:szCs w:val="32"/>
          </w:rPr>
          <w:t>达到无法容忍的</w:t>
        </w:r>
      </w:ins>
      <w:ins w:id="13" w:author="Zanlai Hu" w:date="2017-11-29T17:10:00Z">
        <w:r w:rsidR="009D54C5">
          <w:rPr>
            <w:rFonts w:hint="eastAsia"/>
            <w:sz w:val="32"/>
            <w:szCs w:val="32"/>
          </w:rPr>
          <w:t>程度</w:t>
        </w:r>
      </w:ins>
      <w:r w:rsidRPr="001A1584">
        <w:rPr>
          <w:rFonts w:hint="eastAsia"/>
          <w:sz w:val="32"/>
          <w:szCs w:val="32"/>
        </w:rPr>
        <w:t>。</w:t>
      </w:r>
    </w:p>
    <w:p w14:paraId="2961A18C" w14:textId="77777777" w:rsidR="009D392B" w:rsidRPr="001A1584" w:rsidRDefault="009D392B">
      <w:pPr>
        <w:rPr>
          <w:rFonts w:hint="eastAsia"/>
          <w:sz w:val="32"/>
          <w:szCs w:val="32"/>
        </w:rPr>
      </w:pPr>
    </w:p>
    <w:p w14:paraId="217F51B3" w14:textId="1848AE75" w:rsidR="009D392B" w:rsidRPr="001A1584" w:rsidRDefault="009D392B">
      <w:pPr>
        <w:rPr>
          <w:rFonts w:hint="eastAsia"/>
          <w:sz w:val="32"/>
          <w:szCs w:val="32"/>
        </w:rPr>
      </w:pPr>
      <w:r w:rsidRPr="001A1584">
        <w:rPr>
          <w:rFonts w:hint="eastAsia"/>
          <w:sz w:val="32"/>
          <w:szCs w:val="32"/>
        </w:rPr>
        <w:t>有报道称：“食品生产、水供应、公共</w:t>
      </w:r>
      <w:ins w:id="14" w:author="Zanlai Hu" w:date="2017-11-29T17:13:00Z">
        <w:r w:rsidR="00502E5D">
          <w:rPr>
            <w:rFonts w:hint="eastAsia"/>
            <w:sz w:val="32"/>
            <w:szCs w:val="32"/>
          </w:rPr>
          <w:t>卫生</w:t>
        </w:r>
        <w:r w:rsidR="00502E5D">
          <w:rPr>
            <w:sz w:val="32"/>
            <w:szCs w:val="32"/>
          </w:rPr>
          <w:t>health</w:t>
        </w:r>
      </w:ins>
      <w:del w:id="15" w:author="Zanlai Hu" w:date="2017-11-29T17:13:00Z">
        <w:r w:rsidRPr="001A1584" w:rsidDel="00502E5D">
          <w:rPr>
            <w:rFonts w:hint="eastAsia"/>
            <w:sz w:val="32"/>
            <w:szCs w:val="32"/>
          </w:rPr>
          <w:delText>健康</w:delText>
        </w:r>
      </w:del>
      <w:r w:rsidRPr="001A1584">
        <w:rPr>
          <w:rFonts w:hint="eastAsia"/>
          <w:sz w:val="32"/>
          <w:szCs w:val="32"/>
        </w:rPr>
        <w:t>、人们</w:t>
      </w:r>
      <w:ins w:id="16" w:author="Zanlai Hu" w:date="2017-11-29T17:14:00Z">
        <w:r w:rsidR="00502E5D">
          <w:rPr>
            <w:rFonts w:hint="eastAsia"/>
            <w:sz w:val="32"/>
            <w:szCs w:val="32"/>
          </w:rPr>
          <w:t>的生活</w:t>
        </w:r>
      </w:ins>
      <w:ins w:id="17" w:author="Zanlai Hu" w:date="2017-11-29T17:16:00Z">
        <w:r w:rsidR="002516A3">
          <w:rPr>
            <w:sz w:val="32"/>
            <w:szCs w:val="32"/>
          </w:rPr>
          <w:t>livelihoods</w:t>
        </w:r>
      </w:ins>
      <w:del w:id="18" w:author="Zanlai Hu" w:date="2017-11-29T17:14:00Z">
        <w:r w:rsidRPr="001A1584" w:rsidDel="00502E5D">
          <w:rPr>
            <w:rFonts w:hint="eastAsia"/>
            <w:sz w:val="32"/>
            <w:szCs w:val="32"/>
          </w:rPr>
          <w:delText>生计</w:delText>
        </w:r>
      </w:del>
      <w:r w:rsidRPr="001A1584">
        <w:rPr>
          <w:rFonts w:hint="eastAsia"/>
          <w:sz w:val="32"/>
          <w:szCs w:val="32"/>
        </w:rPr>
        <w:t>已经</w:t>
      </w:r>
      <w:ins w:id="19" w:author="Zanlai Hu" w:date="2017-11-29T17:15:00Z">
        <w:r w:rsidR="002516A3">
          <w:rPr>
            <w:rFonts w:hint="eastAsia"/>
            <w:sz w:val="32"/>
            <w:szCs w:val="32"/>
          </w:rPr>
          <w:t>遭到</w:t>
        </w:r>
      </w:ins>
      <w:ins w:id="20" w:author="Zanlai Hu" w:date="2017-11-29T17:16:00Z">
        <w:r w:rsidR="002516A3">
          <w:rPr>
            <w:rFonts w:hint="eastAsia"/>
            <w:sz w:val="32"/>
            <w:szCs w:val="32"/>
          </w:rPr>
          <w:t>破坏</w:t>
        </w:r>
      </w:ins>
      <w:del w:id="21" w:author="Zanlai Hu" w:date="2017-11-29T17:15:00Z">
        <w:r w:rsidRPr="001A1584" w:rsidDel="002516A3">
          <w:rPr>
            <w:rFonts w:hint="eastAsia"/>
            <w:sz w:val="32"/>
            <w:szCs w:val="32"/>
          </w:rPr>
          <w:delText>被毁坏</w:delText>
        </w:r>
      </w:del>
      <w:del w:id="22" w:author="Zanlai Hu" w:date="2017-11-29T17:16:00Z">
        <w:r w:rsidRPr="001A1584" w:rsidDel="002516A3">
          <w:rPr>
            <w:rFonts w:hint="eastAsia"/>
            <w:sz w:val="32"/>
            <w:szCs w:val="32"/>
          </w:rPr>
          <w:delText>和侵蚀</w:delText>
        </w:r>
      </w:del>
      <w:r w:rsidR="00DE4768" w:rsidRPr="001A1584">
        <w:rPr>
          <w:rFonts w:hint="eastAsia"/>
          <w:sz w:val="32"/>
          <w:szCs w:val="32"/>
        </w:rPr>
        <w:t>， 没有可能的</w:t>
      </w:r>
      <w:ins w:id="23" w:author="Zanlai Hu" w:date="2017-11-29T17:18:00Z">
        <w:r w:rsidR="009E4B6A">
          <w:rPr>
            <w:rFonts w:hint="eastAsia"/>
            <w:sz w:val="32"/>
            <w:szCs w:val="32"/>
          </w:rPr>
          <w:t>非此即彼的</w:t>
        </w:r>
      </w:ins>
      <w:ins w:id="24" w:author="Zanlai Hu" w:date="2017-11-29T17:19:00Z">
        <w:r w:rsidR="009E4B6A">
          <w:rPr>
            <w:sz w:val="32"/>
            <w:szCs w:val="32"/>
          </w:rPr>
          <w:t>either/or</w:t>
        </w:r>
      </w:ins>
      <w:r w:rsidR="00DE4768" w:rsidRPr="001A1584">
        <w:rPr>
          <w:rFonts w:hint="eastAsia"/>
          <w:sz w:val="32"/>
          <w:szCs w:val="32"/>
        </w:rPr>
        <w:t>方法。 这个世界必须</w:t>
      </w:r>
      <w:ins w:id="25" w:author="Zanlai Hu" w:date="2017-11-29T17:20:00Z">
        <w:r w:rsidR="009E4B6A">
          <w:rPr>
            <w:rFonts w:hint="eastAsia"/>
            <w:sz w:val="32"/>
            <w:szCs w:val="32"/>
          </w:rPr>
          <w:t>履行</w:t>
        </w:r>
      </w:ins>
      <w:del w:id="26" w:author="Zanlai Hu" w:date="2017-11-29T17:20:00Z">
        <w:r w:rsidR="00DE4768" w:rsidRPr="001A1584" w:rsidDel="009E4B6A">
          <w:rPr>
            <w:rFonts w:hint="eastAsia"/>
            <w:sz w:val="32"/>
            <w:szCs w:val="32"/>
          </w:rPr>
          <w:delText>承担</w:delText>
        </w:r>
      </w:del>
      <w:r w:rsidR="00DE4768" w:rsidRPr="001A1584">
        <w:rPr>
          <w:rFonts w:hint="eastAsia"/>
          <w:sz w:val="32"/>
          <w:szCs w:val="32"/>
        </w:rPr>
        <w:t>减少贫困的</w:t>
      </w:r>
      <w:ins w:id="27" w:author="Zanlai Hu" w:date="2017-11-29T17:20:00Z">
        <w:r w:rsidR="009E4B6A">
          <w:rPr>
            <w:rFonts w:hint="eastAsia"/>
            <w:sz w:val="32"/>
            <w:szCs w:val="32"/>
          </w:rPr>
          <w:t>承诺</w:t>
        </w:r>
      </w:ins>
      <w:del w:id="28" w:author="Zanlai Hu" w:date="2017-11-29T17:20:00Z">
        <w:r w:rsidR="00DE4768" w:rsidRPr="001A1584" w:rsidDel="009E4B6A">
          <w:rPr>
            <w:rFonts w:hint="eastAsia"/>
            <w:sz w:val="32"/>
            <w:szCs w:val="32"/>
          </w:rPr>
          <w:delText>责任</w:delText>
        </w:r>
      </w:del>
      <w:r w:rsidR="00DE4768" w:rsidRPr="001A1584">
        <w:rPr>
          <w:rFonts w:hint="eastAsia"/>
          <w:sz w:val="32"/>
          <w:szCs w:val="32"/>
        </w:rPr>
        <w:t>并处理与之密切相关的气候变化，</w:t>
      </w:r>
      <w:r w:rsidRPr="001A1584">
        <w:rPr>
          <w:rFonts w:hint="eastAsia"/>
          <w:sz w:val="32"/>
          <w:szCs w:val="32"/>
        </w:rPr>
        <w:t>”</w:t>
      </w:r>
    </w:p>
    <w:p w14:paraId="2C6E11B3" w14:textId="77777777" w:rsidR="00DE4768" w:rsidRPr="001A1584" w:rsidRDefault="00DE4768">
      <w:pPr>
        <w:rPr>
          <w:rFonts w:hint="eastAsia"/>
          <w:sz w:val="32"/>
          <w:szCs w:val="32"/>
        </w:rPr>
      </w:pPr>
    </w:p>
    <w:p w14:paraId="15A9D96B" w14:textId="77777777" w:rsidR="00DE4768" w:rsidRDefault="00916C03">
      <w:pPr>
        <w:rPr>
          <w:rFonts w:hint="eastAsia"/>
          <w:sz w:val="32"/>
          <w:szCs w:val="32"/>
        </w:rPr>
      </w:pPr>
      <w:r w:rsidRPr="001A1584">
        <w:rPr>
          <w:rFonts w:hint="eastAsia"/>
          <w:sz w:val="32"/>
          <w:szCs w:val="32"/>
        </w:rPr>
        <w:t>这篇报告使用联合国预测的气候改变对贫穷国家的未来50年的影响。报告说，贫穷国家将会经历更多洪水、食品生产减少、更多疾病、许多世界上最贫穷人民依赖的生态系统</w:t>
      </w:r>
      <w:r w:rsidRPr="001A1584">
        <w:rPr>
          <w:rFonts w:hint="eastAsia"/>
          <w:sz w:val="32"/>
          <w:szCs w:val="32"/>
        </w:rPr>
        <w:t>恶化和消失</w:t>
      </w:r>
      <w:r w:rsidRPr="001A1584">
        <w:rPr>
          <w:rFonts w:hint="eastAsia"/>
          <w:sz w:val="32"/>
          <w:szCs w:val="32"/>
        </w:rPr>
        <w:t>。</w:t>
      </w:r>
    </w:p>
    <w:p w14:paraId="4499341A" w14:textId="5430FFB0" w:rsidR="00F104CC" w:rsidRPr="001A1584" w:rsidRDefault="00F104CC">
      <w:pPr>
        <w:rPr>
          <w:rFonts w:hint="eastAsia"/>
          <w:sz w:val="32"/>
          <w:szCs w:val="32"/>
        </w:rPr>
      </w:pPr>
      <w:ins w:id="29" w:author="Zanlai Hu" w:date="2017-11-29T17:42:00Z">
        <w:r>
          <w:rPr>
            <w:rFonts w:hint="eastAsia"/>
            <w:sz w:val="32"/>
            <w:szCs w:val="32"/>
          </w:rPr>
          <w:t>我们许多</w:t>
        </w:r>
      </w:ins>
      <w:ins w:id="30" w:author="Zanlai Hu" w:date="2017-11-29T17:43:00Z">
        <w:r>
          <w:rPr>
            <w:rFonts w:hint="eastAsia"/>
            <w:sz w:val="32"/>
            <w:szCs w:val="32"/>
          </w:rPr>
          <w:t>在国际发展领域工作的人在前线所取得的经验</w:t>
        </w:r>
      </w:ins>
    </w:p>
    <w:p w14:paraId="3006AC19" w14:textId="77777777" w:rsidR="00916C03" w:rsidRPr="001A1584" w:rsidRDefault="00916C03">
      <w:pPr>
        <w:rPr>
          <w:rFonts w:hint="eastAsia"/>
          <w:sz w:val="32"/>
          <w:szCs w:val="32"/>
        </w:rPr>
      </w:pPr>
    </w:p>
    <w:p w14:paraId="0B0506D7" w14:textId="290C0716" w:rsidR="00916C03" w:rsidRDefault="00916C03">
      <w:pPr>
        <w:rPr>
          <w:sz w:val="32"/>
          <w:szCs w:val="32"/>
        </w:rPr>
      </w:pPr>
      <w:r w:rsidRPr="001A1584">
        <w:rPr>
          <w:rFonts w:hint="eastAsia"/>
          <w:sz w:val="32"/>
          <w:szCs w:val="32"/>
        </w:rPr>
        <w:t>“气候</w:t>
      </w:r>
      <w:ins w:id="31" w:author="Zanlai Hu" w:date="2017-11-29T17:45:00Z">
        <w:r w:rsidR="000859D5">
          <w:rPr>
            <w:rFonts w:hint="eastAsia"/>
            <w:sz w:val="32"/>
            <w:szCs w:val="32"/>
          </w:rPr>
          <w:t>变化问题必须立即着手解决</w:t>
        </w:r>
      </w:ins>
      <w:del w:id="32" w:author="Zanlai Hu" w:date="2017-11-29T17:45:00Z">
        <w:r w:rsidRPr="001A1584" w:rsidDel="000859D5">
          <w:rPr>
            <w:rFonts w:hint="eastAsia"/>
            <w:sz w:val="32"/>
            <w:szCs w:val="32"/>
          </w:rPr>
          <w:delText>改变现在就需要被解决</w:delText>
        </w:r>
      </w:del>
      <w:r w:rsidRPr="001A1584">
        <w:rPr>
          <w:rFonts w:hint="eastAsia"/>
          <w:sz w:val="32"/>
          <w:szCs w:val="32"/>
        </w:rPr>
        <w:t>。 穷人将会遭受这个影响中最糟的部分</w:t>
      </w:r>
      <w:del w:id="33" w:author="Zanlai Hu" w:date="2017-11-29T17:47:00Z">
        <w:r w:rsidRPr="001A1584" w:rsidDel="000859D5">
          <w:rPr>
            <w:rFonts w:hint="eastAsia"/>
            <w:sz w:val="32"/>
            <w:szCs w:val="32"/>
          </w:rPr>
          <w:delText>”</w:delText>
        </w:r>
      </w:del>
      <w:r w:rsidRPr="001A1584">
        <w:rPr>
          <w:rFonts w:hint="eastAsia"/>
          <w:sz w:val="32"/>
          <w:szCs w:val="32"/>
        </w:rPr>
        <w:t>。</w:t>
      </w:r>
      <w:r w:rsidR="00BD2A39" w:rsidRPr="001A1584">
        <w:rPr>
          <w:rFonts w:hint="eastAsia"/>
          <w:sz w:val="32"/>
          <w:szCs w:val="32"/>
        </w:rPr>
        <w:t>我们中许多在国际发展前线工作的</w:t>
      </w:r>
      <w:ins w:id="34" w:author="Zanlai Hu" w:date="2017-11-29T17:46:00Z">
        <w:r w:rsidR="000859D5">
          <w:rPr>
            <w:rFonts w:hint="eastAsia"/>
            <w:sz w:val="32"/>
            <w:szCs w:val="32"/>
          </w:rPr>
          <w:t>人在前沿的经验</w:t>
        </w:r>
      </w:ins>
      <w:ins w:id="35" w:author="Zanlai Hu" w:date="2017-11-29T17:49:00Z">
        <w:r w:rsidR="003C7D85">
          <w:rPr>
            <w:sz w:val="32"/>
            <w:szCs w:val="32"/>
          </w:rPr>
          <w:t>experience</w:t>
        </w:r>
      </w:ins>
      <w:ins w:id="36" w:author="Zanlai Hu" w:date="2017-11-29T17:46:00Z">
        <w:r w:rsidR="000859D5">
          <w:rPr>
            <w:rFonts w:hint="eastAsia"/>
            <w:sz w:val="32"/>
            <w:szCs w:val="32"/>
          </w:rPr>
          <w:t>表明，许多社区正不得不与更多的极端天气情况作斗争。</w:t>
        </w:r>
      </w:ins>
      <w:ins w:id="37" w:author="Zanlai Hu" w:date="2017-11-29T17:47:00Z">
        <w:r w:rsidR="000859D5">
          <w:rPr>
            <w:rFonts w:hint="eastAsia"/>
            <w:sz w:val="32"/>
            <w:szCs w:val="32"/>
          </w:rPr>
          <w:t>“</w:t>
        </w:r>
      </w:ins>
      <w:del w:id="38" w:author="Zanlai Hu" w:date="2017-11-29T17:46:00Z">
        <w:r w:rsidR="00BD2A39" w:rsidRPr="001A1584" w:rsidDel="000859D5">
          <w:rPr>
            <w:rFonts w:hint="eastAsia"/>
            <w:sz w:val="32"/>
            <w:szCs w:val="32"/>
          </w:rPr>
          <w:delText>经历</w:delText>
        </w:r>
      </w:del>
    </w:p>
    <w:p w14:paraId="5F912E6E" w14:textId="77777777" w:rsidR="005276E6" w:rsidRDefault="005276E6">
      <w:pPr>
        <w:rPr>
          <w:ins w:id="39" w:author="Zanlai Hu" w:date="2017-11-29T17:47:00Z"/>
          <w:rFonts w:hint="eastAsia"/>
          <w:sz w:val="32"/>
          <w:szCs w:val="32"/>
        </w:rPr>
      </w:pPr>
    </w:p>
    <w:p w14:paraId="0F3FEC0C" w14:textId="7E963A61" w:rsidR="000859D5" w:rsidRDefault="00CD65EF">
      <w:pPr>
        <w:rPr>
          <w:ins w:id="40" w:author="Zanlai Hu" w:date="2017-11-29T17:54:00Z"/>
          <w:rFonts w:hint="eastAsia"/>
          <w:sz w:val="32"/>
          <w:szCs w:val="32"/>
        </w:rPr>
      </w:pPr>
      <w:ins w:id="41" w:author="Zanlai Hu" w:date="2017-11-29T17:53:00Z">
        <w:r>
          <w:rPr>
            <w:rFonts w:hint="eastAsia"/>
            <w:sz w:val="32"/>
            <w:szCs w:val="32"/>
          </w:rPr>
          <w:t>到2025年，</w:t>
        </w:r>
      </w:ins>
      <w:ins w:id="42" w:author="Zanlai Hu" w:date="2017-11-29T17:51:00Z">
        <w:r w:rsidR="00AD2053">
          <w:rPr>
            <w:rFonts w:hint="eastAsia"/>
            <w:sz w:val="32"/>
            <w:szCs w:val="32"/>
          </w:rPr>
          <w:t>世界上居住在水</w:t>
        </w:r>
      </w:ins>
      <w:ins w:id="43" w:author="Zanlai Hu" w:date="2017-11-29T17:52:00Z">
        <w:r w:rsidR="00AD2053">
          <w:rPr>
            <w:rFonts w:hint="eastAsia"/>
            <w:sz w:val="32"/>
            <w:szCs w:val="32"/>
          </w:rPr>
          <w:t>（资源）严重短缺的国家的人口</w:t>
        </w:r>
      </w:ins>
      <w:ins w:id="44" w:author="Zanlai Hu" w:date="2017-11-29T17:53:00Z">
        <w:r>
          <w:rPr>
            <w:rFonts w:hint="eastAsia"/>
            <w:sz w:val="32"/>
            <w:szCs w:val="32"/>
          </w:rPr>
          <w:t>比例将几乎翻倍，上升到60亿</w:t>
        </w:r>
      </w:ins>
      <w:ins w:id="45" w:author="Zanlai Hu" w:date="2017-11-29T17:54:00Z">
        <w:r>
          <w:rPr>
            <w:rFonts w:hint="eastAsia"/>
            <w:sz w:val="32"/>
            <w:szCs w:val="32"/>
          </w:rPr>
          <w:t>。</w:t>
        </w:r>
      </w:ins>
    </w:p>
    <w:p w14:paraId="3C0A9F83" w14:textId="77777777" w:rsidR="00CD65EF" w:rsidRDefault="00CD65EF">
      <w:pPr>
        <w:rPr>
          <w:ins w:id="46" w:author="Zanlai Hu" w:date="2017-11-29T17:54:00Z"/>
          <w:rFonts w:hint="eastAsia"/>
          <w:sz w:val="32"/>
          <w:szCs w:val="32"/>
        </w:rPr>
      </w:pPr>
    </w:p>
    <w:p w14:paraId="644A9A9D" w14:textId="09E31DBA" w:rsidR="00CD65EF" w:rsidRDefault="00C959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</w:p>
    <w:p w14:paraId="469A65B9" w14:textId="45F70C03" w:rsidR="0010243C" w:rsidRPr="00CD65EF" w:rsidRDefault="001024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比起战争或政治动乱，若对全球变暖</w:t>
      </w:r>
      <w:bookmarkStart w:id="47" w:name="_GoBack"/>
      <w:bookmarkEnd w:id="47"/>
      <w:r>
        <w:rPr>
          <w:rFonts w:hint="eastAsia"/>
          <w:sz w:val="32"/>
          <w:szCs w:val="32"/>
        </w:rPr>
        <w:t>会导致数以万计的人流离失所，破坏国家的稳定</w:t>
      </w:r>
    </w:p>
    <w:p w14:paraId="6FC69774" w14:textId="30AD321B" w:rsidR="003B2E99" w:rsidRDefault="005276E6">
      <w:pPr>
        <w:rPr>
          <w:rFonts w:hint="eastAsia"/>
          <w:color w:val="4472C4" w:themeColor="accent1"/>
          <w:sz w:val="32"/>
          <w:szCs w:val="32"/>
        </w:rPr>
      </w:pPr>
      <w:r w:rsidRPr="005276E6">
        <w:rPr>
          <w:color w:val="4472C4" w:themeColor="accent1"/>
          <w:sz w:val="32"/>
          <w:szCs w:val="32"/>
        </w:rPr>
        <w:t xml:space="preserve">according to </w:t>
      </w:r>
      <w:r w:rsidRPr="005276E6">
        <w:rPr>
          <w:rFonts w:hint="eastAsia"/>
          <w:color w:val="4472C4" w:themeColor="accent1"/>
          <w:sz w:val="32"/>
          <w:szCs w:val="32"/>
        </w:rPr>
        <w:t>的句子要放前面</w:t>
      </w:r>
    </w:p>
    <w:p w14:paraId="173FF179" w14:textId="5231DE67" w:rsidR="0010243C" w:rsidRDefault="0010243C">
      <w:pPr>
        <w:rPr>
          <w:rFonts w:hint="eastAsia"/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displace流离失所</w:t>
      </w:r>
    </w:p>
    <w:p w14:paraId="3BFDF8A6" w14:textId="24A19216" w:rsidR="00ED7B7D" w:rsidRDefault="00ED7B7D">
      <w:pPr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hardest hit受到最严重的影响</w:t>
      </w:r>
    </w:p>
    <w:p w14:paraId="7F67FE1C" w14:textId="11F9CB51" w:rsidR="003B2E99" w:rsidRDefault="003B2E99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bear the brunt of </w:t>
      </w:r>
      <w:r w:rsidR="004F578A">
        <w:rPr>
          <w:rFonts w:hint="eastAsia"/>
          <w:color w:val="4472C4" w:themeColor="accent1"/>
          <w:sz w:val="32"/>
          <w:szCs w:val="32"/>
        </w:rPr>
        <w:t>首当其冲</w:t>
      </w:r>
    </w:p>
    <w:p w14:paraId="4179E13B" w14:textId="48189DB8" w:rsidR="001621E0" w:rsidRDefault="001621E0">
      <w:pPr>
        <w:rPr>
          <w:rFonts w:hint="eastAsia"/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food security食品安全</w:t>
      </w:r>
    </w:p>
    <w:p w14:paraId="7367845E" w14:textId="0F6C05D4" w:rsidR="001621E0" w:rsidRDefault="001621E0">
      <w:pPr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food crisis食品危机</w:t>
      </w:r>
    </w:p>
    <w:p w14:paraId="2BD923AD" w14:textId="2968C9DD" w:rsidR="00BB52D0" w:rsidRDefault="00BB52D0">
      <w:pPr>
        <w:rPr>
          <w:rFonts w:hint="eastAsia"/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reverse 逆转，倒退</w:t>
      </w:r>
    </w:p>
    <w:p w14:paraId="7C1193C6" w14:textId="5ED857D2" w:rsidR="00B87E4F" w:rsidRDefault="00B87E4F">
      <w:pPr>
        <w:rPr>
          <w:rFonts w:hint="eastAsia"/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UN联合国</w:t>
      </w:r>
    </w:p>
    <w:p w14:paraId="2CAE0A20" w14:textId="6680C170" w:rsidR="00B87E4F" w:rsidRDefault="00B87E4F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L</w:t>
      </w:r>
      <w:r>
        <w:rPr>
          <w:rFonts w:hint="eastAsia"/>
          <w:color w:val="4472C4" w:themeColor="accent1"/>
          <w:sz w:val="32"/>
          <w:szCs w:val="32"/>
        </w:rPr>
        <w:t>eading主要的</w:t>
      </w:r>
    </w:p>
    <w:p w14:paraId="7489DD58" w14:textId="0B3F27BF" w:rsidR="00B87E4F" w:rsidRDefault="00B87E4F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</w:t>
      </w:r>
      <w:r>
        <w:rPr>
          <w:rFonts w:hint="eastAsia"/>
          <w:color w:val="4472C4" w:themeColor="accent1"/>
          <w:sz w:val="32"/>
          <w:szCs w:val="32"/>
        </w:rPr>
        <w:t>ancer is</w:t>
      </w:r>
      <w:r>
        <w:rPr>
          <w:color w:val="4472C4" w:themeColor="accent1"/>
          <w:sz w:val="32"/>
          <w:szCs w:val="32"/>
        </w:rPr>
        <w:t xml:space="preserve"> the leading killer among elders in the city</w:t>
      </w:r>
    </w:p>
    <w:p w14:paraId="16E7F2B5" w14:textId="041ABA44" w:rsidR="00E65B37" w:rsidRDefault="00E65B3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</w:t>
      </w:r>
      <w:r>
        <w:rPr>
          <w:rFonts w:hint="eastAsia"/>
          <w:color w:val="4472C4" w:themeColor="accent1"/>
          <w:sz w:val="32"/>
          <w:szCs w:val="32"/>
        </w:rPr>
        <w:t>hreaten可能 to threaten to do</w:t>
      </w:r>
    </w:p>
    <w:p w14:paraId="3C686032" w14:textId="1C7F148D" w:rsidR="00B87E4F" w:rsidRDefault="00E65B37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Publish report </w:t>
      </w:r>
      <w:r>
        <w:rPr>
          <w:rFonts w:hint="eastAsia"/>
          <w:color w:val="4472C4" w:themeColor="accent1"/>
          <w:sz w:val="32"/>
          <w:szCs w:val="32"/>
        </w:rPr>
        <w:t>发布报告</w:t>
      </w:r>
    </w:p>
    <w:p w14:paraId="03028E2C" w14:textId="5DA06740" w:rsidR="009B3E23" w:rsidRDefault="009B3E23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The third world</w:t>
      </w:r>
      <w:r>
        <w:rPr>
          <w:rFonts w:hint="eastAsia"/>
          <w:color w:val="4472C4" w:themeColor="accent1"/>
          <w:sz w:val="32"/>
          <w:szCs w:val="32"/>
        </w:rPr>
        <w:t>第三世界国家</w:t>
      </w:r>
    </w:p>
    <w:p w14:paraId="58896CC4" w14:textId="7F517096" w:rsidR="009B3E23" w:rsidRDefault="009B3E23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</w:t>
      </w:r>
      <w:r>
        <w:rPr>
          <w:rFonts w:hint="eastAsia"/>
          <w:color w:val="4472C4" w:themeColor="accent1"/>
          <w:sz w:val="32"/>
          <w:szCs w:val="32"/>
        </w:rPr>
        <w:t xml:space="preserve">nd </w:t>
      </w:r>
      <w:r>
        <w:rPr>
          <w:color w:val="4472C4" w:themeColor="accent1"/>
          <w:sz w:val="32"/>
          <w:szCs w:val="32"/>
        </w:rPr>
        <w:t>other groups</w:t>
      </w:r>
      <w:r>
        <w:rPr>
          <w:rFonts w:hint="eastAsia"/>
          <w:color w:val="4472C4" w:themeColor="accent1"/>
          <w:sz w:val="32"/>
          <w:szCs w:val="32"/>
        </w:rPr>
        <w:t xml:space="preserve"> 。。。等组织</w:t>
      </w:r>
    </w:p>
    <w:p w14:paraId="46C4EF40" w14:textId="47C969F4" w:rsidR="00710CDA" w:rsidRPr="005276E6" w:rsidRDefault="00710CDA">
      <w:pPr>
        <w:rPr>
          <w:rFonts w:hint="eastAsia"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O</w:t>
      </w:r>
      <w:r>
        <w:rPr>
          <w:rFonts w:hint="eastAsia"/>
          <w:color w:val="4472C4" w:themeColor="accent1"/>
          <w:sz w:val="32"/>
          <w:szCs w:val="32"/>
        </w:rPr>
        <w:t>bscene不可接受的，令人震惊的，无法容忍的</w:t>
      </w:r>
    </w:p>
    <w:sectPr w:rsidR="00710CDA" w:rsidRPr="005276E6" w:rsidSect="005975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nlai Hu">
    <w15:presenceInfo w15:providerId="None" w15:userId="Zanlai 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EC"/>
    <w:rsid w:val="000859D5"/>
    <w:rsid w:val="0010243C"/>
    <w:rsid w:val="001621E0"/>
    <w:rsid w:val="001A1584"/>
    <w:rsid w:val="002516A3"/>
    <w:rsid w:val="003B2E99"/>
    <w:rsid w:val="003C7D85"/>
    <w:rsid w:val="004F578A"/>
    <w:rsid w:val="00502E5D"/>
    <w:rsid w:val="005276E6"/>
    <w:rsid w:val="00552840"/>
    <w:rsid w:val="005600EC"/>
    <w:rsid w:val="005975C1"/>
    <w:rsid w:val="005D6384"/>
    <w:rsid w:val="00710CDA"/>
    <w:rsid w:val="007D25F0"/>
    <w:rsid w:val="007D7AA3"/>
    <w:rsid w:val="00916C03"/>
    <w:rsid w:val="009B3E23"/>
    <w:rsid w:val="009D392B"/>
    <w:rsid w:val="009D54C5"/>
    <w:rsid w:val="009E4B6A"/>
    <w:rsid w:val="00AD2053"/>
    <w:rsid w:val="00B87E4F"/>
    <w:rsid w:val="00BB52D0"/>
    <w:rsid w:val="00BD2A39"/>
    <w:rsid w:val="00C41F3A"/>
    <w:rsid w:val="00C9597B"/>
    <w:rsid w:val="00CD65EF"/>
    <w:rsid w:val="00D65637"/>
    <w:rsid w:val="00DE4768"/>
    <w:rsid w:val="00E65B37"/>
    <w:rsid w:val="00E92CAE"/>
    <w:rsid w:val="00ED7B7D"/>
    <w:rsid w:val="00F104CC"/>
    <w:rsid w:val="00F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F3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584"/>
    <w:rPr>
      <w:rFonts w:ascii="宋体" w:eastAsia="宋体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A158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Zanlai Hu</dc:creator>
  <cp:keywords/>
  <dc:description/>
  <cp:lastModifiedBy>Zanlai Hu</cp:lastModifiedBy>
  <cp:revision>7</cp:revision>
  <dcterms:created xsi:type="dcterms:W3CDTF">2017-11-29T04:46:00Z</dcterms:created>
  <dcterms:modified xsi:type="dcterms:W3CDTF">2017-11-29T20:35:00Z</dcterms:modified>
</cp:coreProperties>
</file>