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F775" w14:textId="77777777" w:rsidR="006364DB" w:rsidRDefault="00ED14BA">
      <w:r>
        <w:rPr>
          <w:rFonts w:hint="eastAsia"/>
        </w:rPr>
        <w:t>社会10</w:t>
      </w:r>
    </w:p>
    <w:p w14:paraId="7F2849FF" w14:textId="77777777" w:rsidR="00ED14BA" w:rsidRDefault="00ED14BA"/>
    <w:p w14:paraId="47ABBDA3" w14:textId="77777777" w:rsidR="00ED14BA" w:rsidRDefault="00E2357C">
      <w:r>
        <w:rPr>
          <w:rFonts w:hint="eastAsia"/>
        </w:rPr>
        <w:t>改变的催化剂</w:t>
      </w:r>
    </w:p>
    <w:p w14:paraId="2296F5C0" w14:textId="77777777" w:rsidR="00E2357C" w:rsidRDefault="00E2357C"/>
    <w:p w14:paraId="145E90EF" w14:textId="75B9B4F5" w:rsidR="00E2357C" w:rsidRPr="00E679BF" w:rsidRDefault="001B20FF" w:rsidP="00E679BF">
      <w:pPr>
        <w:spacing w:line="360" w:lineRule="auto"/>
        <w:rPr>
          <w:sz w:val="28"/>
        </w:rPr>
      </w:pPr>
      <w:ins w:id="0" w:author="Zanlai Hu" w:date="2017-12-02T11:18:00Z">
        <w:r w:rsidRPr="00E679BF">
          <w:rPr>
            <w:rFonts w:hint="eastAsia"/>
            <w:sz w:val="28"/>
          </w:rPr>
          <w:t>多种</w:t>
        </w:r>
      </w:ins>
      <w:del w:id="1" w:author="Zanlai Hu" w:date="2017-12-02T11:18:00Z">
        <w:r w:rsidR="007B640D" w:rsidRPr="00E679BF" w:rsidDel="001B20FF">
          <w:rPr>
            <w:rFonts w:hint="eastAsia"/>
            <w:sz w:val="28"/>
          </w:rPr>
          <w:delText>数个</w:delText>
        </w:r>
      </w:del>
      <w:r w:rsidR="007B640D" w:rsidRPr="00E679BF">
        <w:rPr>
          <w:rFonts w:hint="eastAsia"/>
          <w:sz w:val="28"/>
        </w:rPr>
        <w:t>因素被</w:t>
      </w:r>
      <w:ins w:id="2" w:author="Zanlai Hu" w:date="2017-12-02T11:26:00Z">
        <w:r w:rsidR="00F54836" w:rsidRPr="00E679BF">
          <w:rPr>
            <w:rFonts w:hint="eastAsia"/>
            <w:sz w:val="28"/>
          </w:rPr>
          <w:t>确认</w:t>
        </w:r>
      </w:ins>
      <w:del w:id="3" w:author="Zanlai Hu" w:date="2017-12-02T11:26:00Z">
        <w:r w:rsidR="007B640D" w:rsidRPr="00E679BF" w:rsidDel="00F54836">
          <w:rPr>
            <w:rFonts w:hint="eastAsia"/>
            <w:sz w:val="28"/>
          </w:rPr>
          <w:delText>定义</w:delText>
        </w:r>
      </w:del>
      <w:r w:rsidR="007B640D" w:rsidRPr="00E679BF">
        <w:rPr>
          <w:rFonts w:hint="eastAsia"/>
          <w:sz w:val="28"/>
        </w:rPr>
        <w:t>为可能导致最近</w:t>
      </w:r>
      <w:ins w:id="4" w:author="Zanlai Hu" w:date="2017-12-02T11:26:00Z">
        <w:r w:rsidR="00F54836" w:rsidRPr="00E679BF">
          <w:rPr>
            <w:rFonts w:hint="eastAsia"/>
            <w:sz w:val="28"/>
          </w:rPr>
          <w:t>工会</w:t>
        </w:r>
      </w:ins>
      <w:del w:id="5" w:author="Zanlai Hu" w:date="2017-12-02T11:26:00Z">
        <w:r w:rsidR="007B640D" w:rsidRPr="00E679BF" w:rsidDel="00F54836">
          <w:rPr>
            <w:rFonts w:hint="eastAsia"/>
            <w:sz w:val="28"/>
          </w:rPr>
          <w:delText>联邦</w:delText>
        </w:r>
      </w:del>
      <w:r w:rsidR="007B640D" w:rsidRPr="00E679BF">
        <w:rPr>
          <w:rFonts w:hint="eastAsia"/>
          <w:sz w:val="28"/>
        </w:rPr>
        <w:t>会员</w:t>
      </w:r>
      <w:ins w:id="6" w:author="Zanlai Hu" w:date="2017-12-02T11:26:00Z">
        <w:r w:rsidR="00F54836" w:rsidRPr="00E679BF">
          <w:rPr>
            <w:rFonts w:hint="eastAsia"/>
            <w:sz w:val="28"/>
          </w:rPr>
          <w:t>人数</w:t>
        </w:r>
      </w:ins>
      <w:del w:id="7" w:author="Zanlai Hu" w:date="2017-12-02T11:26:00Z">
        <w:r w:rsidR="007B640D" w:rsidRPr="00E679BF" w:rsidDel="00F54836">
          <w:rPr>
            <w:rFonts w:hint="eastAsia"/>
            <w:sz w:val="28"/>
          </w:rPr>
          <w:delText>资格</w:delText>
        </w:r>
      </w:del>
      <w:ins w:id="8" w:author="Zanlai Hu" w:date="2017-12-02T11:27:00Z">
        <w:r w:rsidR="00F54836" w:rsidRPr="00E679BF">
          <w:rPr>
            <w:rFonts w:hint="eastAsia"/>
            <w:sz w:val="28"/>
          </w:rPr>
          <w:t>急剧的</w:t>
        </w:r>
      </w:ins>
      <w:del w:id="9" w:author="Zanlai Hu" w:date="2017-12-02T11:27:00Z">
        <w:r w:rsidR="007B640D" w:rsidRPr="00E679BF" w:rsidDel="00F54836">
          <w:rPr>
            <w:rFonts w:hint="eastAsia"/>
            <w:sz w:val="28"/>
          </w:rPr>
          <w:delText>突然</w:delText>
        </w:r>
      </w:del>
      <w:del w:id="10" w:author="Zanlai Hu" w:date="2017-12-02T11:26:00Z">
        <w:r w:rsidR="007B640D" w:rsidRPr="00E679BF" w:rsidDel="00F54836">
          <w:rPr>
            <w:rFonts w:hint="eastAsia"/>
            <w:sz w:val="28"/>
          </w:rPr>
          <w:delText>的</w:delText>
        </w:r>
      </w:del>
      <w:ins w:id="11" w:author="Zanlai Hu" w:date="2017-12-02T11:54:00Z">
        <w:r w:rsidR="00B25B55">
          <w:rPr>
            <w:rFonts w:hint="eastAsia"/>
            <w:color w:val="538135" w:themeColor="accent6" w:themeShade="BF"/>
            <w:sz w:val="28"/>
          </w:rPr>
          <w:t>下跌</w:t>
        </w:r>
      </w:ins>
      <w:del w:id="12" w:author="Zanlai Hu" w:date="2017-12-02T11:54:00Z">
        <w:r w:rsidR="007B640D" w:rsidRPr="00E679BF" w:rsidDel="00B25B55">
          <w:rPr>
            <w:rFonts w:hint="eastAsia"/>
            <w:color w:val="538135" w:themeColor="accent6" w:themeShade="BF"/>
            <w:sz w:val="28"/>
          </w:rPr>
          <w:delText>减少</w:delText>
        </w:r>
      </w:del>
      <w:r w:rsidR="007B640D" w:rsidRPr="00E679BF">
        <w:rPr>
          <w:rFonts w:hint="eastAsia"/>
          <w:sz w:val="28"/>
        </w:rPr>
        <w:t>。</w:t>
      </w:r>
      <w:r w:rsidR="005635F2" w:rsidRPr="00E679BF">
        <w:rPr>
          <w:rFonts w:hint="eastAsia"/>
          <w:sz w:val="28"/>
        </w:rPr>
        <w:t>一个因素是</w:t>
      </w:r>
      <w:ins w:id="13" w:author="Zanlai Hu" w:date="2017-12-02T11:30:00Z">
        <w:r w:rsidR="003B3F1C">
          <w:rPr>
            <w:rFonts w:hint="eastAsia"/>
            <w:sz w:val="28"/>
          </w:rPr>
          <w:t>发生在</w:t>
        </w:r>
      </w:ins>
      <w:del w:id="14" w:author="Zanlai Hu" w:date="2017-12-02T11:30:00Z">
        <w:r w:rsidR="005635F2" w:rsidRPr="00E679BF" w:rsidDel="003B3F1C">
          <w:rPr>
            <w:rFonts w:hint="eastAsia"/>
            <w:sz w:val="28"/>
          </w:rPr>
          <w:delText>改变了</w:delText>
        </w:r>
      </w:del>
      <w:r w:rsidR="005635F2" w:rsidRPr="00E679BF">
        <w:rPr>
          <w:rFonts w:hint="eastAsia"/>
          <w:sz w:val="28"/>
        </w:rPr>
        <w:t>劳动力的构成</w:t>
      </w:r>
      <w:ins w:id="15" w:author="Zanlai Hu" w:date="2017-12-02T11:31:00Z">
        <w:r w:rsidR="003B3F1C">
          <w:rPr>
            <w:rFonts w:hint="eastAsia"/>
            <w:sz w:val="28"/>
          </w:rPr>
          <w:t>中的变化</w:t>
        </w:r>
      </w:ins>
      <w:r w:rsidR="005635F2" w:rsidRPr="00E679BF">
        <w:rPr>
          <w:rFonts w:hint="eastAsia"/>
          <w:sz w:val="28"/>
        </w:rPr>
        <w:t>。</w:t>
      </w:r>
      <w:r w:rsidR="005B4EB4" w:rsidRPr="00E679BF">
        <w:rPr>
          <w:rFonts w:hint="eastAsia"/>
          <w:sz w:val="28"/>
        </w:rPr>
        <w:t>职业的增长比</w:t>
      </w:r>
      <w:r w:rsidR="00FA6B69" w:rsidRPr="00E679BF">
        <w:rPr>
          <w:rFonts w:hint="eastAsia"/>
          <w:sz w:val="28"/>
        </w:rPr>
        <w:t>迄今为止相对低等级的联盟会员</w:t>
      </w:r>
      <w:r w:rsidR="005B4EB4" w:rsidRPr="00E679BF">
        <w:rPr>
          <w:rFonts w:hint="eastAsia"/>
          <w:sz w:val="28"/>
        </w:rPr>
        <w:t>劳动力的？要更快（比如服务行业和兼职工作）</w:t>
      </w:r>
      <w:ins w:id="16" w:author="Zanlai Hu" w:date="2017-12-02T11:45:00Z">
        <w:r w:rsidR="00431603">
          <w:rPr>
            <w:rFonts w:hint="eastAsia"/>
            <w:sz w:val="28"/>
          </w:rPr>
          <w:t>一些劳动力领域（诸如：服务行业和非全职工作）的工作岗位增长较快，迄今为止这</w:t>
        </w:r>
      </w:ins>
      <w:ins w:id="17" w:author="Zanlai Hu" w:date="2017-12-02T11:46:00Z">
        <w:r w:rsidR="00431603">
          <w:rPr>
            <w:rFonts w:hint="eastAsia"/>
            <w:sz w:val="28"/>
          </w:rPr>
          <w:t>些领域的工会成员人数较少</w:t>
        </w:r>
      </w:ins>
      <w:ins w:id="18" w:author="Zanlai Hu" w:date="2017-12-02T11:49:00Z">
        <w:r w:rsidR="00E679BF">
          <w:rPr>
            <w:sz w:val="28"/>
          </w:rPr>
          <w:t>low levels</w:t>
        </w:r>
      </w:ins>
      <w:ins w:id="19" w:author="Zanlai Hu" w:date="2017-12-02T11:46:00Z">
        <w:r w:rsidR="00431603">
          <w:rPr>
            <w:rFonts w:hint="eastAsia"/>
            <w:sz w:val="28"/>
          </w:rPr>
          <w:t>。</w:t>
        </w:r>
      </w:ins>
    </w:p>
    <w:p w14:paraId="0AEACD8F" w14:textId="77777777" w:rsidR="00FA6B69" w:rsidRPr="00E679BF" w:rsidRDefault="00FA6B69" w:rsidP="00E679BF">
      <w:pPr>
        <w:spacing w:line="360" w:lineRule="auto"/>
        <w:rPr>
          <w:sz w:val="28"/>
        </w:rPr>
      </w:pPr>
    </w:p>
    <w:p w14:paraId="6CDCAB48" w14:textId="45333558" w:rsidR="00FA6B69" w:rsidRPr="00E679BF" w:rsidRDefault="00471710" w:rsidP="00E679BF">
      <w:pPr>
        <w:spacing w:line="360" w:lineRule="auto"/>
        <w:rPr>
          <w:sz w:val="28"/>
        </w:rPr>
      </w:pPr>
      <w:r w:rsidRPr="00E679BF">
        <w:rPr>
          <w:rFonts w:hint="eastAsia"/>
          <w:sz w:val="28"/>
        </w:rPr>
        <w:t>发生在二十世纪九十年代的工会合并可能</w:t>
      </w:r>
      <w:r w:rsidR="00F779D1" w:rsidRPr="00E679BF">
        <w:rPr>
          <w:rFonts w:hint="eastAsia"/>
          <w:sz w:val="28"/>
        </w:rPr>
        <w:t>加速了工会会员的</w:t>
      </w:r>
      <w:ins w:id="20" w:author="Zanlai Hu" w:date="2017-12-02T11:54:00Z">
        <w:r w:rsidR="00B25B55">
          <w:rPr>
            <w:rFonts w:hint="eastAsia"/>
            <w:sz w:val="28"/>
          </w:rPr>
          <w:t>下跌</w:t>
        </w:r>
        <w:r w:rsidR="00B25B55">
          <w:rPr>
            <w:sz w:val="28"/>
          </w:rPr>
          <w:t>decline</w:t>
        </w:r>
      </w:ins>
      <w:del w:id="21" w:author="Zanlai Hu" w:date="2017-12-02T11:54:00Z">
        <w:r w:rsidR="00F779D1" w:rsidRPr="00E679BF" w:rsidDel="00B25B55">
          <w:rPr>
            <w:rFonts w:hint="eastAsia"/>
            <w:sz w:val="28"/>
          </w:rPr>
          <w:delText>减少</w:delText>
        </w:r>
      </w:del>
      <w:r w:rsidR="00F779D1" w:rsidRPr="00E679BF">
        <w:rPr>
          <w:rFonts w:hint="eastAsia"/>
          <w:sz w:val="28"/>
        </w:rPr>
        <w:t>。</w:t>
      </w:r>
      <w:ins w:id="22" w:author="Zanlai Hu" w:date="2017-12-02T12:03:00Z">
        <w:r w:rsidR="00600EC3">
          <w:rPr>
            <w:rFonts w:hint="eastAsia"/>
            <w:sz w:val="28"/>
          </w:rPr>
          <w:t>据称，</w:t>
        </w:r>
      </w:ins>
      <w:r w:rsidR="0088150E" w:rsidRPr="00E679BF">
        <w:rPr>
          <w:rFonts w:hint="eastAsia"/>
          <w:sz w:val="28"/>
        </w:rPr>
        <w:t>在合并过程中</w:t>
      </w:r>
      <w:ins w:id="23" w:author="Zanlai Hu" w:date="2017-12-02T12:04:00Z">
        <w:r w:rsidR="00600EC3">
          <w:rPr>
            <w:rFonts w:hint="eastAsia"/>
            <w:sz w:val="28"/>
          </w:rPr>
          <w:t>产生</w:t>
        </w:r>
      </w:ins>
      <w:del w:id="24" w:author="Zanlai Hu" w:date="2017-12-02T12:03:00Z">
        <w:r w:rsidR="0088150E" w:rsidRPr="00E679BF" w:rsidDel="00600EC3">
          <w:rPr>
            <w:rFonts w:hint="eastAsia"/>
            <w:sz w:val="28"/>
          </w:rPr>
          <w:delText>创建</w:delText>
        </w:r>
      </w:del>
      <w:r w:rsidR="0088150E" w:rsidRPr="00E679BF">
        <w:rPr>
          <w:rFonts w:hint="eastAsia"/>
          <w:sz w:val="28"/>
        </w:rPr>
        <w:t>的大型联盟可能对工作场所等级的问题和个体会员的</w:t>
      </w:r>
      <w:ins w:id="25" w:author="Zanlai Hu" w:date="2017-12-02T12:04:00Z">
        <w:r w:rsidR="00600EC3">
          <w:rPr>
            <w:rFonts w:hint="eastAsia"/>
            <w:sz w:val="28"/>
          </w:rPr>
          <w:t>意见</w:t>
        </w:r>
      </w:ins>
      <w:ins w:id="26" w:author="Zanlai Hu" w:date="2017-12-02T12:06:00Z">
        <w:r w:rsidR="007C66E3">
          <w:rPr>
            <w:sz w:val="28"/>
          </w:rPr>
          <w:t>input</w:t>
        </w:r>
      </w:ins>
      <w:del w:id="27" w:author="Zanlai Hu" w:date="2017-12-02T12:04:00Z">
        <w:r w:rsidR="0088150E" w:rsidRPr="00E679BF" w:rsidDel="00600EC3">
          <w:rPr>
            <w:rFonts w:hint="eastAsia"/>
            <w:sz w:val="28"/>
          </w:rPr>
          <w:delText>投入</w:delText>
        </w:r>
      </w:del>
      <w:ins w:id="28" w:author="Zanlai Hu" w:date="2017-12-02T12:04:00Z">
        <w:r w:rsidR="00600EC3">
          <w:rPr>
            <w:rFonts w:hint="eastAsia"/>
            <w:sz w:val="28"/>
          </w:rPr>
          <w:t>没从前那么</w:t>
        </w:r>
      </w:ins>
      <w:del w:id="29" w:author="Zanlai Hu" w:date="2017-12-02T12:04:00Z">
        <w:r w:rsidR="0088150E" w:rsidRPr="00E679BF" w:rsidDel="00600EC3">
          <w:rPr>
            <w:rFonts w:hint="eastAsia"/>
            <w:sz w:val="28"/>
          </w:rPr>
          <w:delText>不那么</w:delText>
        </w:r>
      </w:del>
      <w:ins w:id="30" w:author="Zanlai Hu" w:date="2017-12-02T12:04:00Z">
        <w:r w:rsidR="00600EC3">
          <w:rPr>
            <w:rFonts w:hint="eastAsia"/>
            <w:sz w:val="28"/>
          </w:rPr>
          <w:t>积极</w:t>
        </w:r>
      </w:ins>
      <w:del w:id="31" w:author="Zanlai Hu" w:date="2017-12-02T12:04:00Z">
        <w:r w:rsidR="0088150E" w:rsidRPr="00E679BF" w:rsidDel="00600EC3">
          <w:rPr>
            <w:rFonts w:hint="eastAsia"/>
            <w:sz w:val="28"/>
          </w:rPr>
          <w:delText>热情</w:delText>
        </w:r>
      </w:del>
      <w:r w:rsidR="0088150E" w:rsidRPr="00E679BF">
        <w:rPr>
          <w:rFonts w:hint="eastAsia"/>
          <w:sz w:val="28"/>
        </w:rPr>
        <w:t>。</w:t>
      </w:r>
      <w:r w:rsidR="002565F2" w:rsidRPr="00E679BF">
        <w:rPr>
          <w:rFonts w:hint="eastAsia"/>
          <w:sz w:val="28"/>
        </w:rPr>
        <w:t>结果，</w:t>
      </w:r>
      <w:del w:id="32" w:author="Zanlai Hu" w:date="2017-12-02T12:10:00Z">
        <w:r w:rsidR="00043EDB" w:rsidRPr="00E679BF" w:rsidDel="00766259">
          <w:rPr>
            <w:rFonts w:hint="eastAsia"/>
            <w:sz w:val="28"/>
          </w:rPr>
          <w:delText>工会会员的好处</w:delText>
        </w:r>
      </w:del>
      <w:r w:rsidR="00043EDB" w:rsidRPr="00E679BF">
        <w:rPr>
          <w:rFonts w:hint="eastAsia"/>
          <w:sz w:val="28"/>
        </w:rPr>
        <w:t>对</w:t>
      </w:r>
      <w:ins w:id="33" w:author="Zanlai Hu" w:date="2017-12-02T12:10:00Z">
        <w:r w:rsidR="00766259">
          <w:rPr>
            <w:rFonts w:hint="eastAsia"/>
            <w:sz w:val="28"/>
          </w:rPr>
          <w:t>个体员工</w:t>
        </w:r>
      </w:ins>
      <w:del w:id="34" w:author="Zanlai Hu" w:date="2017-12-02T12:10:00Z">
        <w:r w:rsidR="00043EDB" w:rsidRPr="00E679BF" w:rsidDel="00766259">
          <w:rPr>
            <w:rFonts w:hint="eastAsia"/>
            <w:sz w:val="28"/>
          </w:rPr>
          <w:delText>独立</w:delText>
        </w:r>
      </w:del>
      <w:del w:id="35" w:author="Zanlai Hu" w:date="2017-12-02T12:11:00Z">
        <w:r w:rsidR="00043EDB" w:rsidRPr="00E679BF" w:rsidDel="00766259">
          <w:rPr>
            <w:rFonts w:hint="eastAsia"/>
            <w:sz w:val="28"/>
          </w:rPr>
          <w:delText>工人</w:delText>
        </w:r>
      </w:del>
      <w:r w:rsidR="00043EDB" w:rsidRPr="00E679BF">
        <w:rPr>
          <w:rFonts w:hint="eastAsia"/>
          <w:sz w:val="28"/>
        </w:rPr>
        <w:t>来说</w:t>
      </w:r>
      <w:ins w:id="36" w:author="Zanlai Hu" w:date="2017-12-02T12:10:00Z">
        <w:r w:rsidR="00766259">
          <w:rPr>
            <w:rFonts w:hint="eastAsia"/>
            <w:sz w:val="28"/>
          </w:rPr>
          <w:t>，成为工会成员的好处</w:t>
        </w:r>
      </w:ins>
      <w:ins w:id="37" w:author="Zanlai Hu" w:date="2017-12-02T12:11:00Z">
        <w:r w:rsidR="00766259">
          <w:rPr>
            <w:rFonts w:hint="eastAsia"/>
            <w:sz w:val="28"/>
          </w:rPr>
          <w:t>就</w:t>
        </w:r>
      </w:ins>
      <w:del w:id="38" w:author="Zanlai Hu" w:date="2017-12-02T12:11:00Z">
        <w:r w:rsidR="00043EDB" w:rsidRPr="00E679BF" w:rsidDel="00766259">
          <w:rPr>
            <w:rFonts w:hint="eastAsia"/>
            <w:sz w:val="28"/>
          </w:rPr>
          <w:delText>更</w:delText>
        </w:r>
      </w:del>
      <w:r w:rsidR="00043EDB" w:rsidRPr="00E679BF">
        <w:rPr>
          <w:rFonts w:hint="eastAsia"/>
          <w:sz w:val="28"/>
        </w:rPr>
        <w:t>没有</w:t>
      </w:r>
      <w:ins w:id="39" w:author="Zanlai Hu" w:date="2017-12-02T12:11:00Z">
        <w:r w:rsidR="00766259">
          <w:rPr>
            <w:rFonts w:hint="eastAsia"/>
            <w:sz w:val="28"/>
          </w:rPr>
          <w:t>那么有</w:t>
        </w:r>
      </w:ins>
      <w:r w:rsidR="00043EDB" w:rsidRPr="00E679BF">
        <w:rPr>
          <w:rFonts w:hint="eastAsia"/>
          <w:sz w:val="28"/>
        </w:rPr>
        <w:t>价值。</w:t>
      </w:r>
    </w:p>
    <w:p w14:paraId="68A3DC2B" w14:textId="77777777" w:rsidR="00043EDB" w:rsidRPr="00766259" w:rsidRDefault="00043EDB" w:rsidP="00E679BF">
      <w:pPr>
        <w:spacing w:line="360" w:lineRule="auto"/>
        <w:rPr>
          <w:sz w:val="28"/>
        </w:rPr>
      </w:pPr>
    </w:p>
    <w:p w14:paraId="714256ED" w14:textId="69D1AB7D" w:rsidR="00043EDB" w:rsidRDefault="00043EDB" w:rsidP="00E679BF">
      <w:pPr>
        <w:spacing w:line="360" w:lineRule="auto"/>
        <w:rPr>
          <w:ins w:id="40" w:author="Zanlai Hu" w:date="2017-12-02T12:32:00Z"/>
          <w:sz w:val="28"/>
        </w:rPr>
      </w:pPr>
      <w:r w:rsidRPr="00E679BF">
        <w:rPr>
          <w:rFonts w:hint="eastAsia"/>
          <w:sz w:val="28"/>
        </w:rPr>
        <w:t>和最近一次</w:t>
      </w:r>
      <w:ins w:id="41" w:author="Zanlai Hu" w:date="2017-12-02T12:17:00Z">
        <w:r w:rsidR="0092622B">
          <w:rPr>
            <w:rFonts w:hint="eastAsia"/>
            <w:sz w:val="28"/>
          </w:rPr>
          <w:t>人数减少</w:t>
        </w:r>
      </w:ins>
      <w:del w:id="42" w:author="Zanlai Hu" w:date="2017-12-02T12:17:00Z">
        <w:r w:rsidRPr="00E679BF" w:rsidDel="0092622B">
          <w:rPr>
            <w:rFonts w:hint="eastAsia"/>
            <w:sz w:val="28"/>
          </w:rPr>
          <w:delText>衰退</w:delText>
        </w:r>
      </w:del>
      <w:r w:rsidRPr="00E679BF">
        <w:rPr>
          <w:rFonts w:hint="eastAsia"/>
          <w:sz w:val="28"/>
        </w:rPr>
        <w:t>相关的另一个因素是</w:t>
      </w:r>
      <w:r w:rsidR="009511A0" w:rsidRPr="00E679BF">
        <w:rPr>
          <w:rFonts w:hint="eastAsia"/>
          <w:sz w:val="28"/>
        </w:rPr>
        <w:t>在过去十年发生的</w:t>
      </w:r>
      <w:ins w:id="43" w:author="Zanlai Hu" w:date="2017-12-02T12:16:00Z">
        <w:r w:rsidR="0092622B">
          <w:rPr>
            <w:rFonts w:hint="eastAsia"/>
            <w:sz w:val="28"/>
          </w:rPr>
          <w:t>劳资</w:t>
        </w:r>
      </w:ins>
      <w:del w:id="44" w:author="Zanlai Hu" w:date="2017-12-02T12:16:00Z">
        <w:r w:rsidR="009511A0" w:rsidRPr="00E679BF" w:rsidDel="0092622B">
          <w:rPr>
            <w:rFonts w:hint="eastAsia"/>
            <w:sz w:val="28"/>
          </w:rPr>
          <w:delText>工业</w:delText>
        </w:r>
      </w:del>
      <w:r w:rsidR="009511A0" w:rsidRPr="00E679BF">
        <w:rPr>
          <w:rFonts w:hint="eastAsia"/>
          <w:sz w:val="28"/>
        </w:rPr>
        <w:t>关系的立法</w:t>
      </w:r>
      <w:ins w:id="45" w:author="Zanlai Hu" w:date="2017-12-02T12:17:00Z">
        <w:r w:rsidR="0092622B">
          <w:rPr>
            <w:rFonts w:hint="eastAsia"/>
            <w:sz w:val="28"/>
          </w:rPr>
          <w:t>框架</w:t>
        </w:r>
      </w:ins>
      <w:del w:id="46" w:author="Zanlai Hu" w:date="2017-12-02T12:17:00Z">
        <w:r w:rsidR="009511A0" w:rsidRPr="00E679BF" w:rsidDel="0092622B">
          <w:rPr>
            <w:rFonts w:hint="eastAsia"/>
            <w:sz w:val="28"/>
          </w:rPr>
          <w:delText>构造</w:delText>
        </w:r>
      </w:del>
      <w:ins w:id="47" w:author="Zanlai Hu" w:date="2017-12-02T12:17:00Z">
        <w:r w:rsidR="0092622B">
          <w:rPr>
            <w:rFonts w:hint="eastAsia"/>
            <w:sz w:val="28"/>
          </w:rPr>
          <w:t>发生了改变</w:t>
        </w:r>
      </w:ins>
      <w:del w:id="48" w:author="Zanlai Hu" w:date="2017-12-02T12:17:00Z">
        <w:r w:rsidR="009511A0" w:rsidRPr="00E679BF" w:rsidDel="0092622B">
          <w:rPr>
            <w:rFonts w:hint="eastAsia"/>
            <w:sz w:val="28"/>
          </w:rPr>
          <w:delText>的改变的本质</w:delText>
        </w:r>
      </w:del>
      <w:r w:rsidR="009511A0" w:rsidRPr="00E679BF">
        <w:rPr>
          <w:rFonts w:hint="eastAsia"/>
          <w:sz w:val="28"/>
        </w:rPr>
        <w:t>。</w:t>
      </w:r>
      <w:r w:rsidR="002E006E" w:rsidRPr="00E679BF">
        <w:rPr>
          <w:rFonts w:hint="eastAsia"/>
          <w:sz w:val="28"/>
        </w:rPr>
        <w:t>自从1990年，联邦政府和澳大利亚</w:t>
      </w:r>
      <w:del w:id="49" w:author="Zanlai Hu" w:date="2017-12-02T12:24:00Z">
        <w:r w:rsidR="002E006E" w:rsidRPr="00E679BF" w:rsidDel="005E1442">
          <w:rPr>
            <w:rFonts w:hint="eastAsia"/>
            <w:sz w:val="28"/>
          </w:rPr>
          <w:delText>交换联盟</w:delText>
        </w:r>
      </w:del>
      <w:r w:rsidR="002E006E" w:rsidRPr="00E679BF">
        <w:rPr>
          <w:rFonts w:hint="eastAsia"/>
          <w:sz w:val="28"/>
        </w:rPr>
        <w:t>工会之间</w:t>
      </w:r>
      <w:ins w:id="50" w:author="Zanlai Hu" w:date="2017-12-02T12:22:00Z">
        <w:r w:rsidR="00110396">
          <w:rPr>
            <w:rFonts w:hint="eastAsia"/>
            <w:sz w:val="28"/>
          </w:rPr>
          <w:t>达成</w:t>
        </w:r>
      </w:ins>
      <w:r w:rsidR="002E006E" w:rsidRPr="00E679BF">
        <w:rPr>
          <w:rFonts w:hint="eastAsia"/>
          <w:sz w:val="28"/>
        </w:rPr>
        <w:t>的</w:t>
      </w:r>
      <w:ins w:id="51" w:author="Zanlai Hu" w:date="2017-12-02T12:25:00Z">
        <w:r w:rsidR="005E1442">
          <w:rPr>
            <w:rFonts w:hint="eastAsia"/>
            <w:sz w:val="28"/>
          </w:rPr>
          <w:t>第六版协议</w:t>
        </w:r>
      </w:ins>
      <w:del w:id="52" w:author="Zanlai Hu" w:date="2017-12-02T12:25:00Z">
        <w:r w:rsidR="00E56BA7" w:rsidRPr="00E679BF" w:rsidDel="005E1442">
          <w:rPr>
            <w:sz w:val="28"/>
          </w:rPr>
          <w:delText>ACCORD mark</w:delText>
        </w:r>
        <w:r w:rsidR="00E56BA7" w:rsidRPr="00E679BF" w:rsidDel="005E1442">
          <w:rPr>
            <w:rFonts w:hint="eastAsia"/>
            <w:sz w:val="28"/>
          </w:rPr>
          <w:delText>6</w:delText>
        </w:r>
      </w:del>
      <w:del w:id="53" w:author="Zanlai Hu" w:date="2017-12-02T12:22:00Z">
        <w:r w:rsidR="00E56BA7" w:rsidRPr="00E679BF" w:rsidDel="00110396">
          <w:rPr>
            <w:rFonts w:hint="eastAsia"/>
            <w:sz w:val="28"/>
          </w:rPr>
          <w:delText>的退出</w:delText>
        </w:r>
      </w:del>
      <w:r w:rsidR="00E56BA7" w:rsidRPr="00E679BF">
        <w:rPr>
          <w:rFonts w:hint="eastAsia"/>
          <w:sz w:val="28"/>
        </w:rPr>
        <w:t>，</w:t>
      </w:r>
      <w:ins w:id="54" w:author="Zanlai Hu" w:date="2017-12-02T12:25:00Z">
        <w:r w:rsidR="005E1442">
          <w:rPr>
            <w:rFonts w:hint="eastAsia"/>
            <w:sz w:val="28"/>
          </w:rPr>
          <w:t>劳资关系向劳资协商发展</w:t>
        </w:r>
      </w:ins>
      <w:del w:id="55" w:author="Zanlai Hu" w:date="2017-12-02T12:25:00Z">
        <w:r w:rsidR="00E56BA7" w:rsidRPr="00E679BF" w:rsidDel="005E1442">
          <w:rPr>
            <w:rFonts w:hint="eastAsia"/>
            <w:sz w:val="28"/>
          </w:rPr>
          <w:delText>在公司博弈上进了一步</w:delText>
        </w:r>
      </w:del>
      <w:r w:rsidR="00E56BA7" w:rsidRPr="00E679BF">
        <w:rPr>
          <w:rFonts w:hint="eastAsia"/>
          <w:sz w:val="28"/>
        </w:rPr>
        <w:t>。</w:t>
      </w:r>
      <w:ins w:id="56" w:author="Zanlai Hu" w:date="2017-12-02T12:29:00Z">
        <w:r w:rsidR="00FA610C">
          <w:rPr>
            <w:rFonts w:hint="eastAsia"/>
            <w:sz w:val="28"/>
          </w:rPr>
          <w:t>与此同时，工会不再进行统一的工资协商，而其过去在这方面起到重要的</w:t>
        </w:r>
      </w:ins>
      <w:ins w:id="57" w:author="Zanlai Hu" w:date="2017-12-02T12:30:00Z">
        <w:r w:rsidR="00FA610C">
          <w:rPr>
            <w:rFonts w:hint="eastAsia"/>
            <w:sz w:val="28"/>
          </w:rPr>
          <w:t>作用。</w:t>
        </w:r>
      </w:ins>
    </w:p>
    <w:p w14:paraId="33825A95" w14:textId="77777777" w:rsidR="00636584" w:rsidRDefault="00636584" w:rsidP="00E679BF">
      <w:pPr>
        <w:spacing w:line="360" w:lineRule="auto"/>
        <w:rPr>
          <w:ins w:id="58" w:author="Zanlai Hu" w:date="2017-12-02T12:32:00Z"/>
          <w:sz w:val="28"/>
        </w:rPr>
      </w:pPr>
    </w:p>
    <w:p w14:paraId="29E655E3" w14:textId="102BED6B" w:rsidR="00636584" w:rsidRPr="00E679BF" w:rsidRDefault="00983D78" w:rsidP="00E679BF">
      <w:pPr>
        <w:spacing w:line="360" w:lineRule="auto"/>
        <w:rPr>
          <w:sz w:val="28"/>
        </w:rPr>
      </w:pPr>
      <w:ins w:id="59" w:author="Zanlai Hu" w:date="2017-12-02T12:33:00Z">
        <w:r>
          <w:rPr>
            <w:rFonts w:hint="eastAsia"/>
            <w:sz w:val="28"/>
          </w:rPr>
          <w:t>这些体制的改变可能是工人们有一种看法：工会已经不像</w:t>
        </w:r>
      </w:ins>
      <w:ins w:id="60" w:author="Zanlai Hu" w:date="2017-12-02T12:34:00Z">
        <w:r>
          <w:rPr>
            <w:rFonts w:hint="eastAsia"/>
            <w:sz w:val="28"/>
          </w:rPr>
          <w:t>以前那样重要、有用。</w:t>
        </w:r>
      </w:ins>
      <w:ins w:id="61" w:author="Zanlai Hu" w:date="2017-12-02T12:39:00Z">
        <w:r w:rsidR="004C43ED">
          <w:rPr>
            <w:rFonts w:hint="eastAsia"/>
            <w:sz w:val="28"/>
          </w:rPr>
          <w:t>如果是这样的情况，现有的会员继续留在工会或者新的员工加入工会的意向减弱了。</w:t>
        </w:r>
      </w:ins>
      <w:ins w:id="62" w:author="Zanlai Hu" w:date="2017-12-02T12:43:00Z">
        <w:r w:rsidR="00EA181F">
          <w:rPr>
            <w:rFonts w:hint="eastAsia"/>
            <w:sz w:val="28"/>
          </w:rPr>
          <w:t>那么</w:t>
        </w:r>
      </w:ins>
      <w:ins w:id="63" w:author="Zanlai Hu" w:date="2017-12-02T12:44:00Z">
        <w:r w:rsidR="00E166ED">
          <w:rPr>
            <w:sz w:val="28"/>
          </w:rPr>
          <w:t>then(</w:t>
        </w:r>
        <w:r w:rsidR="00E166ED">
          <w:rPr>
            <w:rFonts w:hint="eastAsia"/>
            <w:sz w:val="28"/>
          </w:rPr>
          <w:t>句中的</w:t>
        </w:r>
        <w:r w:rsidR="00E166ED">
          <w:rPr>
            <w:sz w:val="28"/>
          </w:rPr>
          <w:t>then</w:t>
        </w:r>
        <w:r w:rsidR="00E166ED">
          <w:rPr>
            <w:rFonts w:hint="eastAsia"/>
            <w:sz w:val="28"/>
          </w:rPr>
          <w:t>提前过来</w:t>
        </w:r>
        <w:r w:rsidR="00E166ED">
          <w:rPr>
            <w:sz w:val="28"/>
          </w:rPr>
          <w:t>)</w:t>
        </w:r>
      </w:ins>
      <w:ins w:id="64" w:author="Zanlai Hu" w:date="2017-12-02T12:43:00Z">
        <w:r w:rsidR="00EA181F">
          <w:rPr>
            <w:rFonts w:hint="eastAsia"/>
            <w:sz w:val="28"/>
          </w:rPr>
          <w:t>，这也</w:t>
        </w:r>
        <w:r w:rsidR="00EA181F">
          <w:rPr>
            <w:rFonts w:hint="eastAsia"/>
            <w:sz w:val="28"/>
          </w:rPr>
          <w:lastRenderedPageBreak/>
          <w:t>许是导致工会会员减少的另一个因素。</w:t>
        </w:r>
      </w:ins>
    </w:p>
    <w:p w14:paraId="190DC53A" w14:textId="77777777" w:rsidR="003B4565" w:rsidRPr="00110396" w:rsidRDefault="003B4565" w:rsidP="00E679BF">
      <w:pPr>
        <w:spacing w:line="360" w:lineRule="auto"/>
        <w:rPr>
          <w:sz w:val="28"/>
        </w:rPr>
      </w:pPr>
    </w:p>
    <w:p w14:paraId="4053F0C0" w14:textId="61A1E163" w:rsidR="003B4565" w:rsidRPr="00E679BF" w:rsidRDefault="00FA217F" w:rsidP="00E679BF">
      <w:pPr>
        <w:spacing w:line="360" w:lineRule="auto"/>
        <w:rPr>
          <w:sz w:val="28"/>
        </w:rPr>
      </w:pPr>
      <w:r w:rsidRPr="00E679BF">
        <w:rPr>
          <w:sz w:val="28"/>
        </w:rPr>
        <w:t xml:space="preserve">We have been </w:t>
      </w:r>
      <w:r w:rsidRPr="00E679BF">
        <w:rPr>
          <w:sz w:val="28"/>
          <w:u w:val="single"/>
        </w:rPr>
        <w:t>cultured</w:t>
      </w:r>
      <w:r w:rsidRPr="00E679BF">
        <w:rPr>
          <w:sz w:val="28"/>
        </w:rPr>
        <w:t xml:space="preserve"> to how harmful radiation is.</w:t>
      </w:r>
    </w:p>
    <w:p w14:paraId="1DE47D26" w14:textId="514E14AA" w:rsidR="00FA217F" w:rsidRDefault="00FA217F" w:rsidP="00E679BF">
      <w:pPr>
        <w:spacing w:line="360" w:lineRule="auto"/>
        <w:rPr>
          <w:ins w:id="65" w:author="Zanlai Hu" w:date="2017-12-02T12:42:00Z"/>
          <w:sz w:val="28"/>
        </w:rPr>
      </w:pPr>
      <w:r w:rsidRPr="00E679BF">
        <w:rPr>
          <w:rFonts w:hint="eastAsia"/>
          <w:sz w:val="28"/>
        </w:rPr>
        <w:t>我们熟知辐射有多么有害</w:t>
      </w:r>
    </w:p>
    <w:p w14:paraId="09DFE823" w14:textId="318EB447" w:rsidR="004F56DC" w:rsidRPr="00E679BF" w:rsidRDefault="004F56DC" w:rsidP="00E679BF">
      <w:pPr>
        <w:spacing w:line="360" w:lineRule="auto"/>
        <w:rPr>
          <w:ins w:id="66" w:author="Zanlai Hu" w:date="2017-12-02T11:26:00Z"/>
          <w:sz w:val="28"/>
        </w:rPr>
      </w:pPr>
      <w:ins w:id="67" w:author="Zanlai Hu" w:date="2017-12-02T12:42:00Z">
        <w:r>
          <w:rPr>
            <w:rFonts w:hint="eastAsia"/>
            <w:sz w:val="28"/>
          </w:rPr>
          <w:t>further另一个</w:t>
        </w:r>
      </w:ins>
    </w:p>
    <w:p w14:paraId="113DC880" w14:textId="05BBE00B" w:rsidR="00F54836" w:rsidRDefault="00F54836" w:rsidP="00E679BF">
      <w:pPr>
        <w:spacing w:line="360" w:lineRule="auto"/>
        <w:rPr>
          <w:ins w:id="68" w:author="Zanlai Hu" w:date="2017-12-02T11:50:00Z"/>
          <w:sz w:val="28"/>
        </w:rPr>
      </w:pPr>
      <w:ins w:id="69" w:author="Zanlai Hu" w:date="2017-12-02T11:26:00Z">
        <w:r w:rsidRPr="00E679BF">
          <w:rPr>
            <w:sz w:val="28"/>
          </w:rPr>
          <w:t>identified</w:t>
        </w:r>
        <w:r w:rsidRPr="00E679BF">
          <w:rPr>
            <w:rFonts w:hint="eastAsia"/>
            <w:sz w:val="28"/>
          </w:rPr>
          <w:t>确认</w:t>
        </w:r>
      </w:ins>
    </w:p>
    <w:p w14:paraId="7200CFA6" w14:textId="209E7652" w:rsidR="00E679BF" w:rsidRDefault="00E679BF" w:rsidP="00E679BF">
      <w:pPr>
        <w:spacing w:line="360" w:lineRule="auto"/>
        <w:rPr>
          <w:ins w:id="70" w:author="Zanlai Hu" w:date="2017-12-02T11:41:00Z"/>
          <w:sz w:val="28"/>
        </w:rPr>
      </w:pPr>
      <w:ins w:id="71" w:author="Zanlai Hu" w:date="2017-12-02T11:50:00Z">
        <w:r>
          <w:rPr>
            <w:sz w:val="28"/>
          </w:rPr>
          <w:t>low levels</w:t>
        </w:r>
        <w:r>
          <w:rPr>
            <w:rFonts w:hint="eastAsia"/>
            <w:sz w:val="28"/>
          </w:rPr>
          <w:t>人数少</w:t>
        </w:r>
      </w:ins>
    </w:p>
    <w:p w14:paraId="02D67758" w14:textId="62A17658" w:rsidR="00BE45A5" w:rsidRDefault="00BE45A5" w:rsidP="00E679BF">
      <w:pPr>
        <w:spacing w:line="360" w:lineRule="auto"/>
        <w:rPr>
          <w:ins w:id="72" w:author="Zanlai Hu" w:date="2017-12-02T12:31:00Z"/>
          <w:sz w:val="28"/>
        </w:rPr>
      </w:pPr>
      <w:ins w:id="73" w:author="Zanlai Hu" w:date="2017-12-02T11:41:00Z">
        <w:r>
          <w:rPr>
            <w:sz w:val="28"/>
          </w:rPr>
          <w:t>segment</w:t>
        </w:r>
        <w:r>
          <w:rPr>
            <w:rFonts w:hint="eastAsia"/>
            <w:sz w:val="28"/>
          </w:rPr>
          <w:t>部分、段落、环节、</w:t>
        </w:r>
        <w:r w:rsidRPr="00BE45A5">
          <w:rPr>
            <w:rFonts w:hint="eastAsia"/>
            <w:sz w:val="28"/>
            <w:highlight w:val="yellow"/>
            <w:rPrChange w:id="74" w:author="Zanlai Hu" w:date="2017-12-02T11:41:00Z">
              <w:rPr>
                <w:rFonts w:hint="eastAsia"/>
                <w:sz w:val="28"/>
              </w:rPr>
            </w:rPrChange>
          </w:rPr>
          <w:t>领域或板块</w:t>
        </w:r>
      </w:ins>
    </w:p>
    <w:p w14:paraId="2BACC064" w14:textId="34D42B19" w:rsidR="00FA610C" w:rsidRDefault="00FA610C" w:rsidP="00E679BF">
      <w:pPr>
        <w:spacing w:line="360" w:lineRule="auto"/>
        <w:rPr>
          <w:ins w:id="75" w:author="Zanlai Hu" w:date="2017-12-02T12:32:00Z"/>
          <w:sz w:val="28"/>
        </w:rPr>
      </w:pPr>
      <w:ins w:id="76" w:author="Zanlai Hu" w:date="2017-12-02T12:31:00Z">
        <w:r>
          <w:rPr>
            <w:sz w:val="28"/>
          </w:rPr>
          <w:t>play a large role in</w:t>
        </w:r>
        <w:r>
          <w:rPr>
            <w:rFonts w:hint="eastAsia"/>
            <w:sz w:val="28"/>
          </w:rPr>
          <w:t>起到重要的作用</w:t>
        </w:r>
      </w:ins>
    </w:p>
    <w:p w14:paraId="4A863B84" w14:textId="62B32245" w:rsidR="00FA610C" w:rsidRDefault="00FA610C" w:rsidP="00E679BF">
      <w:pPr>
        <w:spacing w:line="360" w:lineRule="auto"/>
        <w:rPr>
          <w:ins w:id="77" w:author="Microsoft Office 用户" w:date="2018-02-24T00:40:00Z"/>
          <w:sz w:val="28"/>
        </w:rPr>
      </w:pPr>
      <w:ins w:id="78" w:author="Zanlai Hu" w:date="2017-12-02T12:32:00Z">
        <w:r>
          <w:rPr>
            <w:sz w:val="28"/>
          </w:rPr>
          <w:t>this has been paralleled</w:t>
        </w:r>
        <w:r>
          <w:rPr>
            <w:rFonts w:hint="eastAsia"/>
            <w:sz w:val="28"/>
          </w:rPr>
          <w:t>（平行） 与此同时</w:t>
        </w:r>
      </w:ins>
    </w:p>
    <w:p w14:paraId="0D368ECE" w14:textId="0111313B" w:rsidR="00560A2C" w:rsidRDefault="00560A2C" w:rsidP="00E679BF">
      <w:pPr>
        <w:spacing w:line="360" w:lineRule="auto"/>
        <w:rPr>
          <w:ins w:id="79" w:author="Microsoft Office 用户" w:date="2018-02-24T00:40:00Z"/>
          <w:sz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560A2C" w:rsidRPr="00560A2C" w14:paraId="03F543FC" w14:textId="77777777" w:rsidTr="00560A2C">
        <w:trPr>
          <w:ins w:id="80" w:author="Microsoft Office 用户" w:date="2018-02-24T00:40:00Z"/>
        </w:trPr>
        <w:tc>
          <w:tcPr>
            <w:tcW w:w="0" w:type="auto"/>
            <w:shd w:val="clear" w:color="auto" w:fill="auto"/>
            <w:vAlign w:val="center"/>
            <w:hideMark/>
          </w:tcPr>
          <w:p w14:paraId="3930107C" w14:textId="77777777" w:rsidR="00560A2C" w:rsidRPr="00560A2C" w:rsidRDefault="00560A2C" w:rsidP="00560A2C">
            <w:pPr>
              <w:widowControl/>
              <w:jc w:val="left"/>
              <w:rPr>
                <w:ins w:id="81" w:author="Microsoft Office 用户" w:date="2018-02-24T00:40:00Z"/>
                <w:rFonts w:ascii="Arial" w:eastAsia="宋体" w:hAnsi="Arial" w:cs="Arial"/>
                <w:kern w:val="0"/>
                <w:sz w:val="20"/>
                <w:szCs w:val="20"/>
              </w:rPr>
            </w:pPr>
            <w:ins w:id="82" w:author="Microsoft Office 用户" w:date="2018-02-24T00:40:00Z">
              <w:r w:rsidRPr="00560A2C">
                <w:rPr>
                  <w:rFonts w:ascii="Arial" w:eastAsia="宋体" w:hAnsi="Arial" w:cs="Arial"/>
                  <w:b/>
                  <w:bCs/>
                  <w:kern w:val="0"/>
                  <w:sz w:val="20"/>
                  <w:szCs w:val="20"/>
                </w:rPr>
                <w:t>Biller Code: 747261</w:t>
              </w:r>
            </w:ins>
          </w:p>
        </w:tc>
      </w:tr>
      <w:tr w:rsidR="00560A2C" w:rsidRPr="00560A2C" w14:paraId="25E1A4AC" w14:textId="77777777" w:rsidTr="00560A2C">
        <w:trPr>
          <w:ins w:id="83" w:author="Microsoft Office 用户" w:date="2018-02-24T00:40:00Z"/>
        </w:trPr>
        <w:tc>
          <w:tcPr>
            <w:tcW w:w="0" w:type="auto"/>
            <w:shd w:val="clear" w:color="auto" w:fill="auto"/>
            <w:vAlign w:val="center"/>
            <w:hideMark/>
          </w:tcPr>
          <w:p w14:paraId="733DD357" w14:textId="77777777" w:rsidR="00560A2C" w:rsidRPr="00560A2C" w:rsidRDefault="00560A2C" w:rsidP="00560A2C">
            <w:pPr>
              <w:widowControl/>
              <w:jc w:val="left"/>
              <w:rPr>
                <w:ins w:id="84" w:author="Microsoft Office 用户" w:date="2018-02-24T00:40:00Z"/>
                <w:rFonts w:ascii="Arial" w:eastAsia="宋体" w:hAnsi="Arial" w:cs="Arial"/>
                <w:kern w:val="0"/>
                <w:sz w:val="20"/>
                <w:szCs w:val="20"/>
              </w:rPr>
            </w:pPr>
            <w:ins w:id="85" w:author="Microsoft Office 用户" w:date="2018-02-24T00:40:00Z">
              <w:r w:rsidRPr="00560A2C">
                <w:rPr>
                  <w:rFonts w:ascii="Arial" w:eastAsia="宋体" w:hAnsi="Arial" w:cs="Arial"/>
                  <w:b/>
                  <w:bCs/>
                  <w:kern w:val="0"/>
                  <w:sz w:val="20"/>
                  <w:szCs w:val="20"/>
                </w:rPr>
                <w:t>  Ref: 51364633</w:t>
              </w:r>
            </w:ins>
          </w:p>
        </w:tc>
      </w:tr>
    </w:tbl>
    <w:p w14:paraId="0B9A6759" w14:textId="77777777" w:rsidR="00560A2C" w:rsidRPr="002A6952" w:rsidRDefault="00560A2C" w:rsidP="00E679BF">
      <w:pPr>
        <w:spacing w:line="360" w:lineRule="auto"/>
        <w:rPr>
          <w:rFonts w:hint="eastAsia"/>
          <w:sz w:val="28"/>
          <w:rPrChange w:id="86" w:author="Zanlai Hu" w:date="2017-12-02T11:28:00Z">
            <w:rPr/>
          </w:rPrChange>
        </w:rPr>
      </w:pPr>
      <w:bookmarkStart w:id="87" w:name="_GoBack"/>
      <w:bookmarkEnd w:id="87"/>
    </w:p>
    <w:sectPr w:rsidR="00560A2C" w:rsidRPr="002A6952" w:rsidSect="005975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nlai Hu">
    <w15:presenceInfo w15:providerId="None" w15:userId="Zanlai Hu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BA"/>
    <w:rsid w:val="00043EDB"/>
    <w:rsid w:val="00110396"/>
    <w:rsid w:val="001B20FF"/>
    <w:rsid w:val="002565F2"/>
    <w:rsid w:val="002A6952"/>
    <w:rsid w:val="002E006E"/>
    <w:rsid w:val="003B3F1C"/>
    <w:rsid w:val="003B4565"/>
    <w:rsid w:val="00431603"/>
    <w:rsid w:val="00471710"/>
    <w:rsid w:val="004C43ED"/>
    <w:rsid w:val="004F169C"/>
    <w:rsid w:val="004F56DC"/>
    <w:rsid w:val="00552840"/>
    <w:rsid w:val="00560A2C"/>
    <w:rsid w:val="005635F2"/>
    <w:rsid w:val="005975C1"/>
    <w:rsid w:val="005B4EB4"/>
    <w:rsid w:val="005E1442"/>
    <w:rsid w:val="00600EC3"/>
    <w:rsid w:val="00636584"/>
    <w:rsid w:val="00766259"/>
    <w:rsid w:val="007B640D"/>
    <w:rsid w:val="007C66E3"/>
    <w:rsid w:val="0088150E"/>
    <w:rsid w:val="0092622B"/>
    <w:rsid w:val="009511A0"/>
    <w:rsid w:val="00983D78"/>
    <w:rsid w:val="00A27DB3"/>
    <w:rsid w:val="00B25B55"/>
    <w:rsid w:val="00B67FED"/>
    <w:rsid w:val="00BE45A5"/>
    <w:rsid w:val="00E166ED"/>
    <w:rsid w:val="00E2357C"/>
    <w:rsid w:val="00E56BA7"/>
    <w:rsid w:val="00E679BF"/>
    <w:rsid w:val="00EA181F"/>
    <w:rsid w:val="00ED14BA"/>
    <w:rsid w:val="00F54836"/>
    <w:rsid w:val="00F779D1"/>
    <w:rsid w:val="00FA217F"/>
    <w:rsid w:val="00FA610C"/>
    <w:rsid w:val="00FA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DF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0F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20F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Zanlai Hu</dc:creator>
  <cp:keywords/>
  <dc:description/>
  <cp:lastModifiedBy>Microsoft Office 用户</cp:lastModifiedBy>
  <cp:revision>7</cp:revision>
  <dcterms:created xsi:type="dcterms:W3CDTF">2017-12-01T23:12:00Z</dcterms:created>
  <dcterms:modified xsi:type="dcterms:W3CDTF">2018-02-25T00:49:00Z</dcterms:modified>
</cp:coreProperties>
</file>